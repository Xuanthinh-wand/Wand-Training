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464" w:rsidRDefault="00E15464" w:rsidP="00304EC0">
      <w:pPr>
        <w:rPr>
          <w:rFonts w:cs="Times New Roman"/>
          <w:b/>
          <w:color w:val="000000" w:themeColor="text1"/>
        </w:rPr>
      </w:pPr>
      <w:r>
        <w:rPr>
          <w:rFonts w:cs="Times New Roman"/>
          <w:b/>
          <w:color w:val="000000" w:themeColor="text1"/>
        </w:rPr>
        <w:t>Họ và tên: Nguyễn Quốc Tĩnh</w:t>
      </w:r>
    </w:p>
    <w:p w:rsidR="0063035A" w:rsidRPr="0063035A" w:rsidRDefault="0063035A" w:rsidP="0063035A">
      <w:pPr>
        <w:rPr>
          <w:rFonts w:cs="Times New Roman"/>
          <w:color w:val="000000" w:themeColor="text1"/>
        </w:rPr>
      </w:pPr>
      <w:bookmarkStart w:id="0" w:name="_GoBack"/>
      <w:r w:rsidRPr="0063035A">
        <w:rPr>
          <w:rFonts w:cs="Times New Roman"/>
          <w:color w:val="000000" w:themeColor="text1"/>
        </w:rPr>
        <w:t>- mức độ</w:t>
      </w:r>
      <w:r>
        <w:rPr>
          <w:rFonts w:cs="Times New Roman"/>
          <w:color w:val="000000" w:themeColor="text1"/>
        </w:rPr>
        <w:t xml:space="preserve"> hoàn thành: 90%</w:t>
      </w:r>
    </w:p>
    <w:p w:rsidR="0063035A" w:rsidRDefault="0063035A" w:rsidP="0063035A">
      <w:pPr>
        <w:rPr>
          <w:rFonts w:cs="Times New Roman"/>
          <w:color w:val="000000" w:themeColor="text1"/>
        </w:rPr>
      </w:pPr>
      <w:r w:rsidRPr="0063035A">
        <w:rPr>
          <w:rFonts w:cs="Times New Roman"/>
          <w:color w:val="000000" w:themeColor="text1"/>
        </w:rPr>
        <w:t>- những vấn đề trong quá trình làm dự án</w:t>
      </w:r>
      <w:r>
        <w:rPr>
          <w:rFonts w:cs="Times New Roman"/>
          <w:color w:val="000000" w:themeColor="text1"/>
        </w:rPr>
        <w:t>:</w:t>
      </w:r>
    </w:p>
    <w:p w:rsidR="0063035A" w:rsidRDefault="0063035A" w:rsidP="0063035A">
      <w:pPr>
        <w:ind w:left="720"/>
        <w:rPr>
          <w:rFonts w:cs="Times New Roman"/>
          <w:color w:val="000000" w:themeColor="text1"/>
        </w:rPr>
      </w:pPr>
      <w:r>
        <w:rPr>
          <w:rFonts w:cs="Times New Roman"/>
          <w:color w:val="000000" w:themeColor="text1"/>
        </w:rPr>
        <w:t>+ em add link css của mình vào trước css của bootstrap nên khi css thì những class của bootstrap mình chỉnh sửa thì nó bị loạn</w:t>
      </w:r>
    </w:p>
    <w:p w:rsidR="0063035A" w:rsidRDefault="0063035A" w:rsidP="0063035A">
      <w:pPr>
        <w:rPr>
          <w:rFonts w:cs="Times New Roman"/>
          <w:color w:val="000000" w:themeColor="text1"/>
        </w:rPr>
      </w:pPr>
      <w:r>
        <w:rPr>
          <w:rFonts w:cs="Times New Roman"/>
          <w:color w:val="000000" w:themeColor="text1"/>
        </w:rPr>
        <w:tab/>
        <w:t>+ khắc phục: chuyển link css của mình xuống dưới cùng</w:t>
      </w:r>
    </w:p>
    <w:p w:rsidR="0063035A" w:rsidRDefault="0063035A" w:rsidP="0063035A">
      <w:pPr>
        <w:rPr>
          <w:rFonts w:cs="Times New Roman"/>
          <w:color w:val="000000" w:themeColor="text1"/>
        </w:rPr>
      </w:pPr>
      <w:r w:rsidRPr="0063035A">
        <w:rPr>
          <w:rFonts w:cs="Times New Roman"/>
          <w:color w:val="000000" w:themeColor="text1"/>
        </w:rPr>
        <w:t>- những vấn đề trong quá trình làm dự án mà em chưa khắc phục đc</w:t>
      </w:r>
      <w:r>
        <w:rPr>
          <w:rFonts w:cs="Times New Roman"/>
          <w:color w:val="000000" w:themeColor="text1"/>
        </w:rPr>
        <w:t>:</w:t>
      </w:r>
    </w:p>
    <w:p w:rsidR="0063035A" w:rsidRPr="0063035A" w:rsidRDefault="0063035A" w:rsidP="0063035A">
      <w:pPr>
        <w:rPr>
          <w:rFonts w:cs="Times New Roman"/>
          <w:color w:val="000000" w:themeColor="text1"/>
        </w:rPr>
      </w:pPr>
      <w:r>
        <w:rPr>
          <w:rFonts w:cs="Times New Roman"/>
          <w:color w:val="000000" w:themeColor="text1"/>
        </w:rPr>
        <w:tab/>
        <w:t>+ em chưa biết cách lấy những ảnh cần dùng trong file Resume.psd nên còn phải cắt ảnh thủ công</w:t>
      </w:r>
    </w:p>
    <w:p w:rsidR="00E15464" w:rsidRDefault="0063035A" w:rsidP="0063035A">
      <w:pPr>
        <w:rPr>
          <w:rFonts w:cs="Times New Roman"/>
          <w:color w:val="000000" w:themeColor="text1"/>
        </w:rPr>
      </w:pPr>
      <w:r w:rsidRPr="0063035A">
        <w:rPr>
          <w:rFonts w:cs="Times New Roman"/>
          <w:color w:val="000000" w:themeColor="text1"/>
        </w:rPr>
        <w:t>- em mong muốn được biết thêm những kiến thức gì để hoàn thiện hơn về HTML / CSS</w:t>
      </w:r>
      <w:r>
        <w:rPr>
          <w:rFonts w:cs="Times New Roman"/>
          <w:color w:val="000000" w:themeColor="text1"/>
        </w:rPr>
        <w:t>:</w:t>
      </w:r>
    </w:p>
    <w:p w:rsidR="0063035A" w:rsidRPr="0063035A" w:rsidRDefault="0063035A" w:rsidP="0063035A">
      <w:pPr>
        <w:rPr>
          <w:rFonts w:cs="Times New Roman"/>
          <w:color w:val="000000" w:themeColor="text1"/>
        </w:rPr>
      </w:pPr>
      <w:r>
        <w:rPr>
          <w:rFonts w:cs="Times New Roman"/>
          <w:color w:val="000000" w:themeColor="text1"/>
        </w:rPr>
        <w:tab/>
        <w:t>+ em muốn biết thêm</w:t>
      </w:r>
      <w:r w:rsidR="00FC053D">
        <w:rPr>
          <w:rFonts w:cs="Times New Roman"/>
          <w:color w:val="000000" w:themeColor="text1"/>
        </w:rPr>
        <w:t xml:space="preserve"> về xử lý đồ họa các ảnh, nút, input đẹp hơn</w:t>
      </w:r>
    </w:p>
    <w:bookmarkEnd w:id="0"/>
    <w:p w:rsidR="00304EC0" w:rsidRPr="0038676A" w:rsidRDefault="00304EC0" w:rsidP="00304EC0">
      <w:pPr>
        <w:rPr>
          <w:rFonts w:cs="Times New Roman"/>
          <w:b/>
          <w:color w:val="000000" w:themeColor="text1"/>
        </w:rPr>
      </w:pPr>
      <w:r w:rsidRPr="0038676A">
        <w:rPr>
          <w:rFonts w:cs="Times New Roman"/>
          <w:b/>
          <w:color w:val="000000" w:themeColor="text1"/>
        </w:rPr>
        <w:t>- Lên danh sách các thẻ</w:t>
      </w:r>
      <w:r w:rsidR="00563D50" w:rsidRPr="0038676A">
        <w:rPr>
          <w:rFonts w:cs="Times New Roman"/>
          <w:b/>
          <w:color w:val="000000" w:themeColor="text1"/>
        </w:rPr>
        <w:t xml:space="preserve"> HTML,</w:t>
      </w:r>
      <w:r w:rsidRPr="0038676A">
        <w:rPr>
          <w:rFonts w:cs="Times New Roman"/>
          <w:b/>
          <w:color w:val="000000" w:themeColor="text1"/>
        </w:rPr>
        <w:t xml:space="preserve"> nói ý nghĩa và cách sử dụng thẻ:</w:t>
      </w:r>
    </w:p>
    <w:tbl>
      <w:tblPr>
        <w:tblStyle w:val="TableGrid"/>
        <w:tblW w:w="0" w:type="auto"/>
        <w:tblLook w:val="04A0" w:firstRow="1" w:lastRow="0" w:firstColumn="1" w:lastColumn="0" w:noHBand="0" w:noVBand="1"/>
      </w:tblPr>
      <w:tblGrid>
        <w:gridCol w:w="1838"/>
        <w:gridCol w:w="2126"/>
        <w:gridCol w:w="5147"/>
      </w:tblGrid>
      <w:tr w:rsidR="00EA5758" w:rsidRPr="0038676A" w:rsidTr="00DD1A48">
        <w:trPr>
          <w:trHeight w:val="502"/>
        </w:trPr>
        <w:tc>
          <w:tcPr>
            <w:tcW w:w="1838" w:type="dxa"/>
          </w:tcPr>
          <w:p w:rsidR="00304EC0" w:rsidRPr="0038676A" w:rsidRDefault="00304EC0" w:rsidP="00304EC0">
            <w:pPr>
              <w:jc w:val="center"/>
              <w:rPr>
                <w:rFonts w:cs="Times New Roman"/>
                <w:b/>
                <w:color w:val="000000" w:themeColor="text1"/>
              </w:rPr>
            </w:pPr>
            <w:r w:rsidRPr="0038676A">
              <w:rPr>
                <w:rFonts w:cs="Times New Roman"/>
                <w:b/>
                <w:color w:val="000000" w:themeColor="text1"/>
              </w:rPr>
              <w:t>Tên thẻ</w:t>
            </w:r>
          </w:p>
        </w:tc>
        <w:tc>
          <w:tcPr>
            <w:tcW w:w="2126" w:type="dxa"/>
          </w:tcPr>
          <w:p w:rsidR="00304EC0" w:rsidRPr="0038676A" w:rsidRDefault="00304EC0" w:rsidP="00304EC0">
            <w:pPr>
              <w:jc w:val="center"/>
              <w:rPr>
                <w:rFonts w:cs="Times New Roman"/>
                <w:b/>
                <w:color w:val="000000" w:themeColor="text1"/>
              </w:rPr>
            </w:pPr>
            <w:r w:rsidRPr="0038676A">
              <w:rPr>
                <w:rFonts w:cs="Times New Roman"/>
                <w:b/>
                <w:color w:val="000000" w:themeColor="text1"/>
              </w:rPr>
              <w:t>Ý nghĩa</w:t>
            </w:r>
          </w:p>
        </w:tc>
        <w:tc>
          <w:tcPr>
            <w:tcW w:w="5147" w:type="dxa"/>
          </w:tcPr>
          <w:p w:rsidR="00304EC0" w:rsidRPr="0038676A" w:rsidRDefault="00304EC0" w:rsidP="00304EC0">
            <w:pPr>
              <w:jc w:val="center"/>
              <w:rPr>
                <w:rFonts w:cs="Times New Roman"/>
                <w:b/>
                <w:color w:val="000000" w:themeColor="text1"/>
              </w:rPr>
            </w:pPr>
            <w:r w:rsidRPr="0038676A">
              <w:rPr>
                <w:rFonts w:cs="Times New Roman"/>
                <w:b/>
                <w:color w:val="000000" w:themeColor="text1"/>
              </w:rPr>
              <w:t>Cách sử dụng</w:t>
            </w:r>
          </w:p>
        </w:tc>
      </w:tr>
      <w:tr w:rsidR="00EA5758" w:rsidRPr="0038676A" w:rsidTr="00DD1A48">
        <w:trPr>
          <w:trHeight w:val="1030"/>
        </w:trPr>
        <w:tc>
          <w:tcPr>
            <w:tcW w:w="1838" w:type="dxa"/>
            <w:vAlign w:val="center"/>
          </w:tcPr>
          <w:p w:rsidR="00EA5758" w:rsidRPr="0038676A" w:rsidRDefault="0063035A" w:rsidP="00EA5758">
            <w:pPr>
              <w:spacing w:before="300" w:after="300"/>
              <w:rPr>
                <w:rFonts w:cs="Times New Roman"/>
                <w:color w:val="000000" w:themeColor="text1"/>
              </w:rPr>
            </w:pPr>
            <w:hyperlink r:id="rId5" w:tgtFrame="_blank" w:history="1">
              <w:r w:rsidR="00EA5758" w:rsidRPr="0038676A">
                <w:rPr>
                  <w:rStyle w:val="Hyperlink"/>
                  <w:rFonts w:cs="Times New Roman"/>
                  <w:color w:val="000000" w:themeColor="text1"/>
                  <w:u w:val="none"/>
                </w:rPr>
                <w:t>&lt;!DOCTYPE&gt;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cho trình duyệt biết phiên bản HTML mà bạn đang sử dụng</w:t>
            </w:r>
          </w:p>
        </w:tc>
        <w:tc>
          <w:tcPr>
            <w:tcW w:w="5147" w:type="dxa"/>
          </w:tcPr>
          <w:p w:rsidR="00EA5758" w:rsidRPr="0038676A" w:rsidRDefault="00EA5758" w:rsidP="00DD1A48">
            <w:pPr>
              <w:rPr>
                <w:rFonts w:cs="Times New Roman"/>
                <w:color w:val="000000"/>
                <w:shd w:val="clear" w:color="auto" w:fill="FFFFFF"/>
              </w:rPr>
            </w:pPr>
            <w:r w:rsidRPr="0038676A">
              <w:rPr>
                <w:rFonts w:cs="Times New Roman"/>
                <w:color w:val="000000"/>
                <w:shd w:val="clear" w:color="auto" w:fill="FFFFFF"/>
              </w:rPr>
              <w:t>- Thẻ </w:t>
            </w:r>
            <w:r w:rsidRPr="0038676A">
              <w:rPr>
                <w:rStyle w:val="Strong"/>
                <w:rFonts w:cs="Times New Roman"/>
                <w:color w:val="000000"/>
                <w:shd w:val="clear" w:color="auto" w:fill="FFFFFF"/>
              </w:rPr>
              <w:t>&lt;!DOCTYPE&gt;</w:t>
            </w:r>
            <w:r w:rsidRPr="0038676A">
              <w:rPr>
                <w:rFonts w:cs="Times New Roman"/>
                <w:color w:val="000000"/>
                <w:shd w:val="clear" w:color="auto" w:fill="FFFFFF"/>
              </w:rPr>
              <w:t> phải được đặt ở vị trí trên cùng của tập tin.</w:t>
            </w:r>
          </w:p>
          <w:p w:rsidR="00EA5758" w:rsidRPr="0038676A" w:rsidRDefault="00EA5758" w:rsidP="00DD1A48">
            <w:pPr>
              <w:rPr>
                <w:rFonts w:cs="Times New Roman"/>
                <w:color w:val="000000"/>
                <w:shd w:val="clear" w:color="auto" w:fill="FFFFFF"/>
              </w:rPr>
            </w:pPr>
          </w:p>
          <w:p w:rsidR="00EA5758" w:rsidRPr="0038676A" w:rsidRDefault="00EA5758" w:rsidP="00DD1A48">
            <w:pPr>
              <w:rPr>
                <w:rFonts w:cs="Times New Roman"/>
                <w:color w:val="000000"/>
                <w:shd w:val="clear" w:color="auto" w:fill="FFFFFF"/>
              </w:rPr>
            </w:pPr>
            <w:r w:rsidRPr="0038676A">
              <w:rPr>
                <w:rFonts w:cs="Times New Roman"/>
                <w:color w:val="000000"/>
                <w:shd w:val="clear" w:color="auto" w:fill="FFFFFF"/>
              </w:rPr>
              <w:t xml:space="preserve">- </w:t>
            </w:r>
            <w:r w:rsidRPr="0038676A">
              <w:rPr>
                <w:rFonts w:eastAsia="Times New Roman" w:cs="Times New Roman"/>
                <w:color w:val="000000"/>
              </w:rPr>
              <w:t>Hiện nay HTML5 là phiên bản mới nhất và được hỗ trợ mạnh mẽ nhất, do đó khuyến khích các bạn sử dụng thẻ &lt;!DOCTYPE html&gt;</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6" w:tgtFrame="_blank" w:history="1">
              <w:r w:rsidR="00EA5758" w:rsidRPr="0038676A">
                <w:rPr>
                  <w:rStyle w:val="Hyperlink"/>
                  <w:rFonts w:cs="Times New Roman"/>
                  <w:color w:val="000000" w:themeColor="text1"/>
                  <w:u w:val="none"/>
                </w:rPr>
                <w:t>&lt;html&gt;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một tài liệu HTML</w:t>
            </w:r>
          </w:p>
        </w:tc>
        <w:tc>
          <w:tcPr>
            <w:tcW w:w="5147" w:type="dxa"/>
          </w:tcPr>
          <w:p w:rsidR="00EA5758" w:rsidRPr="0038676A" w:rsidRDefault="00EA5758" w:rsidP="00DD1A48">
            <w:pPr>
              <w:rPr>
                <w:rFonts w:cs="Times New Roman"/>
                <w:color w:val="000000" w:themeColor="text1"/>
              </w:rPr>
            </w:pPr>
            <w:r w:rsidRPr="0038676A">
              <w:rPr>
                <w:rFonts w:cs="Times New Roman"/>
                <w:color w:val="000000" w:themeColor="text1"/>
              </w:rPr>
              <w:t>- Thẻ &lt;html&gt; dùng để nói cho trình duyệt biết "tập tin mà trình duyệt đang đọc là một tập tin HTML"</w:t>
            </w:r>
          </w:p>
          <w:p w:rsidR="00EA5758" w:rsidRPr="0038676A" w:rsidRDefault="00EA5758" w:rsidP="00DD1A48">
            <w:pPr>
              <w:rPr>
                <w:rFonts w:cs="Times New Roman"/>
                <w:color w:val="000000" w:themeColor="text1"/>
              </w:rPr>
            </w:pPr>
          </w:p>
          <w:p w:rsidR="00EA5758" w:rsidRPr="0038676A" w:rsidRDefault="00EA5758" w:rsidP="00DD1A48">
            <w:pPr>
              <w:rPr>
                <w:rFonts w:cs="Times New Roman"/>
                <w:color w:val="000000" w:themeColor="text1"/>
              </w:rPr>
            </w:pPr>
            <w:r w:rsidRPr="0038676A">
              <w:rPr>
                <w:rFonts w:cs="Times New Roman"/>
                <w:color w:val="000000" w:themeColor="text1"/>
              </w:rPr>
              <w:t>- Thẻ &lt;html&gt; là thẻ gốc của tập tin, nó dùng để chứa tất cả những thẻ khác ngoại trừ &lt;!DOCTYPE&gt;</w:t>
            </w:r>
          </w:p>
          <w:p w:rsidR="00DD1A48" w:rsidRPr="0038676A" w:rsidRDefault="00DD1A48" w:rsidP="00DD1A48">
            <w:pPr>
              <w:rPr>
                <w:rFonts w:cs="Times New Roman"/>
                <w:color w:val="000000" w:themeColor="text1"/>
              </w:rPr>
            </w:pPr>
          </w:p>
          <w:p w:rsidR="00DD1A48" w:rsidRPr="0038676A" w:rsidRDefault="00DD1A48" w:rsidP="00DD1A48">
            <w:pPr>
              <w:rPr>
                <w:rFonts w:cs="Times New Roman"/>
                <w:color w:val="000000" w:themeColor="text1"/>
              </w:rPr>
            </w:pPr>
            <w:r w:rsidRPr="0038676A">
              <w:rPr>
                <w:rFonts w:cs="Times New Roman"/>
                <w:color w:val="000000" w:themeColor="text1"/>
              </w:rPr>
              <w:t>- Ví dụ:</w:t>
            </w:r>
          </w:p>
          <w:p w:rsidR="00DD1A48" w:rsidRPr="0038676A" w:rsidRDefault="00DD1A48" w:rsidP="00DD1A48">
            <w:pPr>
              <w:rPr>
                <w:rFonts w:cs="Times New Roman"/>
                <w:color w:val="000000" w:themeColor="text1"/>
              </w:rPr>
            </w:pPr>
            <w:r w:rsidRPr="0038676A">
              <w:rPr>
                <w:rFonts w:cs="Times New Roman"/>
                <w:color w:val="000000" w:themeColor="text1"/>
              </w:rPr>
              <w:t>&lt;!DOCTYPE html&gt;</w:t>
            </w:r>
          </w:p>
          <w:p w:rsidR="00DD1A48" w:rsidRPr="0038676A" w:rsidRDefault="00DD1A48" w:rsidP="00DD1A48">
            <w:pPr>
              <w:rPr>
                <w:rFonts w:cs="Times New Roman"/>
                <w:color w:val="000000" w:themeColor="text1"/>
              </w:rPr>
            </w:pPr>
            <w:r w:rsidRPr="0038676A">
              <w:rPr>
                <w:rFonts w:cs="Times New Roman"/>
                <w:color w:val="000000" w:themeColor="text1"/>
              </w:rPr>
              <w:t>&lt;html&gt;</w:t>
            </w:r>
          </w:p>
          <w:p w:rsidR="00DD1A48" w:rsidRPr="0038676A" w:rsidRDefault="00DD1A48" w:rsidP="00DD1A48">
            <w:pPr>
              <w:rPr>
                <w:rFonts w:cs="Times New Roman"/>
                <w:color w:val="000000" w:themeColor="text1"/>
              </w:rPr>
            </w:pPr>
            <w:r w:rsidRPr="0038676A">
              <w:rPr>
                <w:rFonts w:cs="Times New Roman"/>
                <w:color w:val="000000" w:themeColor="text1"/>
              </w:rPr>
              <w:t xml:space="preserve">    &lt;head&gt;</w:t>
            </w:r>
          </w:p>
          <w:p w:rsidR="00DD1A48" w:rsidRPr="0038676A" w:rsidRDefault="00DD1A48" w:rsidP="00DD1A48">
            <w:pPr>
              <w:rPr>
                <w:rFonts w:cs="Times New Roman"/>
                <w:color w:val="000000" w:themeColor="text1"/>
              </w:rPr>
            </w:pPr>
            <w:r w:rsidRPr="0038676A">
              <w:rPr>
                <w:rFonts w:cs="Times New Roman"/>
                <w:color w:val="000000" w:themeColor="text1"/>
              </w:rPr>
              <w:t xml:space="preserve">        &lt;title&gt;Tiêu đề trang web&lt;/title&gt;</w:t>
            </w:r>
          </w:p>
          <w:p w:rsidR="00DD1A48" w:rsidRPr="0038676A" w:rsidRDefault="00DD1A48" w:rsidP="00DD1A48">
            <w:pPr>
              <w:rPr>
                <w:rFonts w:cs="Times New Roman"/>
                <w:color w:val="000000" w:themeColor="text1"/>
              </w:rPr>
            </w:pPr>
            <w:r w:rsidRPr="0038676A">
              <w:rPr>
                <w:rFonts w:cs="Times New Roman"/>
                <w:color w:val="000000" w:themeColor="text1"/>
              </w:rPr>
              <w:t xml:space="preserve">    &lt;/head&gt;</w:t>
            </w:r>
          </w:p>
          <w:p w:rsidR="00DD1A48" w:rsidRPr="0038676A" w:rsidRDefault="00DD1A48" w:rsidP="00DD1A48">
            <w:pPr>
              <w:rPr>
                <w:rFonts w:cs="Times New Roman"/>
                <w:color w:val="000000" w:themeColor="text1"/>
              </w:rPr>
            </w:pPr>
            <w:r w:rsidRPr="0038676A">
              <w:rPr>
                <w:rFonts w:cs="Times New Roman"/>
                <w:color w:val="000000" w:themeColor="text1"/>
              </w:rPr>
              <w:t xml:space="preserve">    &lt;body&gt;</w:t>
            </w:r>
          </w:p>
          <w:p w:rsidR="00DD1A48" w:rsidRPr="0038676A" w:rsidRDefault="00DD1A48" w:rsidP="00DD1A48">
            <w:pPr>
              <w:rPr>
                <w:rFonts w:cs="Times New Roman"/>
                <w:color w:val="000000" w:themeColor="text1"/>
              </w:rPr>
            </w:pPr>
            <w:r w:rsidRPr="0038676A">
              <w:rPr>
                <w:rFonts w:cs="Times New Roman"/>
                <w:color w:val="000000" w:themeColor="text1"/>
              </w:rPr>
              <w:lastRenderedPageBreak/>
              <w:t xml:space="preserve">        &lt;p&gt;Nội dung trang web&lt;/p&gt;</w:t>
            </w:r>
          </w:p>
          <w:p w:rsidR="00DD1A48" w:rsidRPr="0038676A" w:rsidRDefault="00DD1A48" w:rsidP="00DD1A48">
            <w:pPr>
              <w:rPr>
                <w:rFonts w:cs="Times New Roman"/>
                <w:color w:val="000000" w:themeColor="text1"/>
              </w:rPr>
            </w:pPr>
            <w:r w:rsidRPr="0038676A">
              <w:rPr>
                <w:rFonts w:cs="Times New Roman"/>
                <w:color w:val="000000" w:themeColor="text1"/>
              </w:rPr>
              <w:t xml:space="preserve">    &lt;/body&gt;</w:t>
            </w:r>
          </w:p>
          <w:p w:rsidR="00DD1A48" w:rsidRPr="0038676A" w:rsidRDefault="00DD1A48" w:rsidP="00DD1A48">
            <w:pPr>
              <w:rPr>
                <w:rFonts w:cs="Times New Roman"/>
                <w:color w:val="000000" w:themeColor="text1"/>
              </w:rPr>
            </w:pPr>
            <w:r w:rsidRPr="0038676A">
              <w:rPr>
                <w:rFonts w:cs="Times New Roman"/>
                <w:color w:val="000000" w:themeColor="text1"/>
              </w:rPr>
              <w:t>&lt;/html&gt;</w:t>
            </w:r>
          </w:p>
        </w:tc>
      </w:tr>
    </w:tbl>
    <w:p w:rsidR="00E15464" w:rsidRDefault="00E15464">
      <w:r>
        <w:lastRenderedPageBreak/>
        <w:br w:type="page"/>
      </w:r>
    </w:p>
    <w:tbl>
      <w:tblPr>
        <w:tblStyle w:val="TableGrid"/>
        <w:tblW w:w="0" w:type="auto"/>
        <w:tblLook w:val="04A0" w:firstRow="1" w:lastRow="0" w:firstColumn="1" w:lastColumn="0" w:noHBand="0" w:noVBand="1"/>
      </w:tblPr>
      <w:tblGrid>
        <w:gridCol w:w="1838"/>
        <w:gridCol w:w="2126"/>
        <w:gridCol w:w="5147"/>
      </w:tblGrid>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7" w:tgtFrame="_blank" w:history="1">
              <w:r w:rsidR="00EA5758" w:rsidRPr="0038676A">
                <w:rPr>
                  <w:rStyle w:val="Hyperlink"/>
                  <w:rFonts w:cs="Times New Roman"/>
                  <w:color w:val="000000" w:themeColor="text1"/>
                  <w:u w:val="none"/>
                </w:rPr>
                <w:t>&lt;head&gt;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phần đầu của tài liệu HTML</w:t>
            </w:r>
            <w:r w:rsidRPr="0038676A">
              <w:rPr>
                <w:rFonts w:cs="Times New Roman"/>
                <w:color w:val="000000" w:themeColor="text1"/>
              </w:rPr>
              <w:br/>
            </w:r>
            <w:r w:rsidRPr="0038676A">
              <w:rPr>
                <w:rFonts w:cs="Times New Roman"/>
                <w:i/>
                <w:iCs/>
                <w:color w:val="000000" w:themeColor="text1"/>
              </w:rPr>
              <w:t>(chứa các thẻ cung cấp thông tin cho trang web)</w:t>
            </w:r>
          </w:p>
        </w:tc>
        <w:tc>
          <w:tcPr>
            <w:tcW w:w="5147" w:type="dxa"/>
          </w:tcPr>
          <w:p w:rsidR="00DD1A48" w:rsidRPr="0038676A" w:rsidRDefault="00DD1A48" w:rsidP="00DD1A48">
            <w:pPr>
              <w:rPr>
                <w:rFonts w:cs="Times New Roman"/>
                <w:color w:val="000000" w:themeColor="text1"/>
              </w:rPr>
            </w:pPr>
            <w:r w:rsidRPr="0038676A">
              <w:rPr>
                <w:rFonts w:cs="Times New Roman"/>
                <w:color w:val="000000" w:themeColor="text1"/>
              </w:rPr>
              <w:t>- Thẻ &lt;head&gt; dùng để chứa những thẻ cung cấp thông tin cho trang web như: &lt;title&gt;,  &lt;link&gt;, &lt;style&gt;, &lt;meta&gt;, &lt;base&gt;, &lt;script&gt;, &lt;noscript&gt;.....</w:t>
            </w:r>
          </w:p>
          <w:p w:rsidR="00EA5758" w:rsidRPr="0038676A" w:rsidRDefault="00DD1A48" w:rsidP="00DD1A48">
            <w:pPr>
              <w:rPr>
                <w:rFonts w:cs="Times New Roman"/>
                <w:color w:val="000000" w:themeColor="text1"/>
              </w:rPr>
            </w:pPr>
            <w:r w:rsidRPr="0038676A">
              <w:rPr>
                <w:rFonts w:cs="Times New Roman"/>
                <w:color w:val="000000" w:themeColor="text1"/>
              </w:rPr>
              <w:t>- Thẻ &lt;head&gt; phải được đặt ở vị trí trên cùng bên trong phần tử &lt;html&gt;,</w:t>
            </w:r>
          </w:p>
          <w:p w:rsidR="00DD1A48" w:rsidRPr="0038676A" w:rsidRDefault="00DD1A48" w:rsidP="00DD1A48">
            <w:pPr>
              <w:rPr>
                <w:rFonts w:cs="Times New Roman"/>
                <w:color w:val="000000" w:themeColor="text1"/>
              </w:rPr>
            </w:pPr>
            <w:r w:rsidRPr="0038676A">
              <w:rPr>
                <w:rFonts w:cs="Times New Roman"/>
                <w:color w:val="000000" w:themeColor="text1"/>
              </w:rPr>
              <w:t>- Ví dụ:</w:t>
            </w:r>
          </w:p>
          <w:p w:rsidR="00DD1A48" w:rsidRPr="0038676A" w:rsidRDefault="00DD1A48" w:rsidP="00DD1A48">
            <w:pPr>
              <w:rPr>
                <w:rFonts w:cs="Times New Roman"/>
                <w:color w:val="000000" w:themeColor="text1"/>
              </w:rPr>
            </w:pPr>
            <w:r w:rsidRPr="0038676A">
              <w:rPr>
                <w:rFonts w:cs="Times New Roman"/>
                <w:color w:val="000000" w:themeColor="text1"/>
              </w:rPr>
              <w:t>&lt;!DOCTYPE html&gt;</w:t>
            </w:r>
          </w:p>
          <w:p w:rsidR="00DD1A48" w:rsidRPr="0038676A" w:rsidRDefault="00DD1A48" w:rsidP="00DD1A48">
            <w:pPr>
              <w:rPr>
                <w:rFonts w:cs="Times New Roman"/>
                <w:color w:val="000000" w:themeColor="text1"/>
              </w:rPr>
            </w:pPr>
            <w:r w:rsidRPr="0038676A">
              <w:rPr>
                <w:rFonts w:cs="Times New Roman"/>
                <w:color w:val="000000" w:themeColor="text1"/>
              </w:rPr>
              <w:t>&lt;html&gt;</w:t>
            </w:r>
          </w:p>
          <w:p w:rsidR="00DD1A48" w:rsidRPr="0038676A" w:rsidRDefault="00DD1A48" w:rsidP="00DD1A48">
            <w:pPr>
              <w:rPr>
                <w:rFonts w:cs="Times New Roman"/>
                <w:color w:val="000000" w:themeColor="text1"/>
              </w:rPr>
            </w:pPr>
            <w:r w:rsidRPr="0038676A">
              <w:rPr>
                <w:rFonts w:cs="Times New Roman"/>
                <w:color w:val="000000" w:themeColor="text1"/>
              </w:rPr>
              <w:t>&lt;head&gt;</w:t>
            </w:r>
          </w:p>
          <w:p w:rsidR="00DD1A48" w:rsidRPr="0038676A" w:rsidRDefault="00DD1A48" w:rsidP="00DD1A48">
            <w:pPr>
              <w:rPr>
                <w:rFonts w:cs="Times New Roman"/>
                <w:color w:val="000000" w:themeColor="text1"/>
              </w:rPr>
            </w:pPr>
            <w:r w:rsidRPr="0038676A">
              <w:rPr>
                <w:rFonts w:cs="Times New Roman"/>
                <w:color w:val="000000" w:themeColor="text1"/>
              </w:rPr>
              <w:t xml:space="preserve">    &lt;title&gt;Cách sử dụng thẻ head&lt;/title&gt;</w:t>
            </w:r>
          </w:p>
          <w:p w:rsidR="00DD1A48" w:rsidRPr="0038676A" w:rsidRDefault="00DD1A48" w:rsidP="00DD1A48">
            <w:pPr>
              <w:rPr>
                <w:rFonts w:cs="Times New Roman"/>
                <w:color w:val="000000" w:themeColor="text1"/>
              </w:rPr>
            </w:pPr>
            <w:r w:rsidRPr="0038676A">
              <w:rPr>
                <w:rFonts w:cs="Times New Roman"/>
                <w:color w:val="000000" w:themeColor="text1"/>
              </w:rPr>
              <w:t xml:space="preserve">    &lt;meta charset="utf-8"&gt;</w:t>
            </w:r>
          </w:p>
          <w:p w:rsidR="00DD1A48" w:rsidRPr="0038676A" w:rsidRDefault="00DD1A48" w:rsidP="00DD1A48">
            <w:pPr>
              <w:rPr>
                <w:rFonts w:cs="Times New Roman"/>
                <w:color w:val="000000" w:themeColor="text1"/>
              </w:rPr>
            </w:pPr>
            <w:r w:rsidRPr="0038676A">
              <w:rPr>
                <w:rFonts w:cs="Times New Roman"/>
                <w:color w:val="000000" w:themeColor="text1"/>
              </w:rPr>
              <w:t>&lt;/head&gt;</w:t>
            </w:r>
          </w:p>
          <w:p w:rsidR="00DD1A48" w:rsidRPr="0038676A" w:rsidRDefault="00DD1A48" w:rsidP="00DD1A48">
            <w:pPr>
              <w:rPr>
                <w:rFonts w:cs="Times New Roman"/>
                <w:color w:val="000000" w:themeColor="text1"/>
              </w:rPr>
            </w:pPr>
            <w:r w:rsidRPr="0038676A">
              <w:rPr>
                <w:rFonts w:cs="Times New Roman"/>
                <w:color w:val="000000" w:themeColor="text1"/>
              </w:rPr>
              <w:t>&lt;body&gt;</w:t>
            </w:r>
          </w:p>
          <w:p w:rsidR="00DD1A48" w:rsidRPr="0038676A" w:rsidRDefault="00DD1A48" w:rsidP="00DD1A48">
            <w:pPr>
              <w:rPr>
                <w:rFonts w:cs="Times New Roman"/>
                <w:color w:val="000000" w:themeColor="text1"/>
              </w:rPr>
            </w:pPr>
            <w:r w:rsidRPr="0038676A">
              <w:rPr>
                <w:rFonts w:cs="Times New Roman"/>
                <w:color w:val="000000" w:themeColor="text1"/>
              </w:rPr>
              <w:t xml:space="preserve">    &lt;p&gt;Nội dung bài học&lt;/p&gt;</w:t>
            </w:r>
          </w:p>
          <w:p w:rsidR="00DD1A48" w:rsidRPr="0038676A" w:rsidRDefault="00DD1A48" w:rsidP="00DD1A48">
            <w:pPr>
              <w:rPr>
                <w:rFonts w:cs="Times New Roman"/>
                <w:color w:val="000000" w:themeColor="text1"/>
              </w:rPr>
            </w:pPr>
            <w:r w:rsidRPr="0038676A">
              <w:rPr>
                <w:rFonts w:cs="Times New Roman"/>
                <w:color w:val="000000" w:themeColor="text1"/>
              </w:rPr>
              <w:t>&lt;/body&gt;</w:t>
            </w:r>
          </w:p>
          <w:p w:rsidR="00DD1A48" w:rsidRPr="0038676A" w:rsidRDefault="00DD1A48" w:rsidP="00DD1A48">
            <w:pPr>
              <w:rPr>
                <w:rFonts w:cs="Times New Roman"/>
                <w:color w:val="000000" w:themeColor="text1"/>
              </w:rPr>
            </w:pPr>
            <w:r w:rsidRPr="0038676A">
              <w:rPr>
                <w:rFonts w:cs="Times New Roman"/>
                <w:color w:val="000000" w:themeColor="text1"/>
              </w:rPr>
              <w:t>&lt;/html&gt;</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8" w:tgtFrame="_blank" w:history="1">
              <w:r w:rsidR="00EA5758" w:rsidRPr="0038676A">
                <w:rPr>
                  <w:rStyle w:val="Hyperlink"/>
                  <w:rFonts w:cs="Times New Roman"/>
                  <w:color w:val="000000" w:themeColor="text1"/>
                  <w:u w:val="none"/>
                </w:rPr>
                <w:t>&lt;title&gt;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tiêu đề của trang web</w:t>
            </w:r>
          </w:p>
        </w:tc>
        <w:tc>
          <w:tcPr>
            <w:tcW w:w="5147" w:type="dxa"/>
          </w:tcPr>
          <w:p w:rsidR="00EA5758" w:rsidRPr="0038676A" w:rsidRDefault="00DD1A48" w:rsidP="00DD1A48">
            <w:pPr>
              <w:rPr>
                <w:rFonts w:cs="Times New Roman"/>
                <w:color w:val="000000" w:themeColor="text1"/>
              </w:rPr>
            </w:pPr>
            <w:r w:rsidRPr="0038676A">
              <w:rPr>
                <w:rFonts w:cs="Times New Roman"/>
                <w:color w:val="000000" w:themeColor="text1"/>
              </w:rPr>
              <w:t>- Thẻ &lt;title&gt; nên được đặt bên trong phần tử &lt;head&gt;</w:t>
            </w:r>
          </w:p>
          <w:p w:rsidR="00DD1A48" w:rsidRPr="0038676A" w:rsidRDefault="00DD1A48" w:rsidP="00DD1A48">
            <w:pPr>
              <w:rPr>
                <w:rFonts w:cs="Times New Roman"/>
                <w:color w:val="000000" w:themeColor="text1"/>
              </w:rPr>
            </w:pPr>
            <w:r w:rsidRPr="0038676A">
              <w:rPr>
                <w:rFonts w:cs="Times New Roman"/>
                <w:color w:val="000000" w:themeColor="text1"/>
              </w:rPr>
              <w:t>- Ví dụ:</w:t>
            </w:r>
          </w:p>
          <w:p w:rsidR="00DD1A48" w:rsidRPr="0038676A" w:rsidRDefault="00DD1A48" w:rsidP="00DD1A48">
            <w:pPr>
              <w:rPr>
                <w:rFonts w:cs="Times New Roman"/>
                <w:color w:val="000000" w:themeColor="text1"/>
              </w:rPr>
            </w:pPr>
            <w:r w:rsidRPr="0038676A">
              <w:rPr>
                <w:rFonts w:cs="Times New Roman"/>
                <w:color w:val="000000" w:themeColor="text1"/>
              </w:rPr>
              <w:t>&lt;head&gt;</w:t>
            </w:r>
          </w:p>
          <w:p w:rsidR="00DD1A48" w:rsidRPr="0038676A" w:rsidRDefault="00DD1A48" w:rsidP="00DD1A48">
            <w:pPr>
              <w:rPr>
                <w:rFonts w:cs="Times New Roman"/>
                <w:color w:val="000000" w:themeColor="text1"/>
              </w:rPr>
            </w:pPr>
            <w:r w:rsidRPr="0038676A">
              <w:rPr>
                <w:rFonts w:cs="Times New Roman"/>
                <w:color w:val="000000" w:themeColor="text1"/>
              </w:rPr>
              <w:t xml:space="preserve">    &lt;title&gt;Công ty CP      Công nghệ Wand</w:t>
            </w:r>
          </w:p>
          <w:p w:rsidR="00DD1A48" w:rsidRPr="0038676A" w:rsidRDefault="00DD1A48" w:rsidP="00DD1A48">
            <w:pPr>
              <w:rPr>
                <w:rFonts w:cs="Times New Roman"/>
                <w:color w:val="000000" w:themeColor="text1"/>
              </w:rPr>
            </w:pPr>
            <w:r w:rsidRPr="0038676A">
              <w:rPr>
                <w:rFonts w:cs="Times New Roman"/>
                <w:color w:val="000000" w:themeColor="text1"/>
              </w:rPr>
              <w:t xml:space="preserve">   &lt;/title&gt;</w:t>
            </w:r>
          </w:p>
          <w:p w:rsidR="00DD1A48" w:rsidRPr="0038676A" w:rsidRDefault="00DD1A48" w:rsidP="00DD1A48">
            <w:pPr>
              <w:rPr>
                <w:rFonts w:cs="Times New Roman"/>
                <w:color w:val="000000" w:themeColor="text1"/>
              </w:rPr>
            </w:pPr>
            <w:r w:rsidRPr="0038676A">
              <w:rPr>
                <w:rFonts w:cs="Times New Roman"/>
                <w:color w:val="000000" w:themeColor="text1"/>
              </w:rPr>
              <w:t>&lt;/head</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9" w:tgtFrame="_blank" w:history="1">
              <w:r w:rsidR="00EA5758" w:rsidRPr="0038676A">
                <w:rPr>
                  <w:rStyle w:val="Hyperlink"/>
                  <w:rFonts w:cs="Times New Roman"/>
                  <w:color w:val="000000" w:themeColor="text1"/>
                  <w:u w:val="none"/>
                </w:rPr>
                <w:t>&lt;body&gt;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phần thân của tài liệu HTML</w:t>
            </w:r>
            <w:r w:rsidRPr="0038676A">
              <w:rPr>
                <w:rFonts w:cs="Times New Roman"/>
                <w:color w:val="000000" w:themeColor="text1"/>
              </w:rPr>
              <w:br/>
            </w:r>
            <w:r w:rsidRPr="0038676A">
              <w:rPr>
                <w:rFonts w:cs="Times New Roman"/>
                <w:i/>
                <w:iCs/>
                <w:color w:val="000000" w:themeColor="text1"/>
              </w:rPr>
              <w:t>(chứa những phần tử sẽ được hiển thị lên màn hình trình duyệt)</w:t>
            </w:r>
          </w:p>
        </w:tc>
        <w:tc>
          <w:tcPr>
            <w:tcW w:w="5147" w:type="dxa"/>
          </w:tcPr>
          <w:p w:rsidR="00EA5758" w:rsidRPr="0038676A" w:rsidRDefault="00DD1A48" w:rsidP="00DD1A48">
            <w:pPr>
              <w:rPr>
                <w:rFonts w:cs="Times New Roman"/>
                <w:color w:val="000000" w:themeColor="text1"/>
              </w:rPr>
            </w:pPr>
            <w:r w:rsidRPr="0038676A">
              <w:rPr>
                <w:rFonts w:cs="Times New Roman"/>
                <w:color w:val="000000" w:themeColor="text1"/>
              </w:rPr>
              <w:t>- Thẻ &lt;body&gt; phải được đặt bên trong phần tử &lt;html&gt; và nằm sau phần tử &lt;head&gt;</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0" w:tgtFrame="_blank" w:history="1">
              <w:r w:rsidR="00DD1A48" w:rsidRPr="0038676A">
                <w:rPr>
                  <w:rStyle w:val="Hyperlink"/>
                  <w:rFonts w:cs="Times New Roman"/>
                  <w:color w:val="000000" w:themeColor="text1"/>
                  <w:u w:val="none"/>
                </w:rPr>
                <w:t>&lt;h1&gt; =&gt;</w:t>
              </w:r>
              <w:r w:rsidR="00EA5758" w:rsidRPr="0038676A">
                <w:rPr>
                  <w:rStyle w:val="Hyperlink"/>
                  <w:rFonts w:cs="Times New Roman"/>
                  <w:color w:val="000000" w:themeColor="text1"/>
                  <w:u w:val="none"/>
                </w:rPr>
                <w:t xml:space="preserve"> &lt;h6&gt;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Tạo những đề mục quan trọng trong trang web</w:t>
            </w:r>
          </w:p>
        </w:tc>
        <w:tc>
          <w:tcPr>
            <w:tcW w:w="5147" w:type="dxa"/>
          </w:tcPr>
          <w:p w:rsidR="00DD1A48" w:rsidRPr="0038676A" w:rsidRDefault="00DD1A48" w:rsidP="00DD1A48">
            <w:pPr>
              <w:rPr>
                <w:rFonts w:cs="Times New Roman"/>
                <w:color w:val="000000" w:themeColor="text1"/>
              </w:rPr>
            </w:pPr>
            <w:r w:rsidRPr="0038676A">
              <w:rPr>
                <w:rFonts w:cs="Times New Roman"/>
                <w:color w:val="000000" w:themeColor="text1"/>
              </w:rPr>
              <w:t>- Thẻ heading thường được dùng để tạo những đề mục quan trọng trong trang web.</w:t>
            </w:r>
          </w:p>
          <w:p w:rsidR="00EA5758" w:rsidRPr="0038676A" w:rsidRDefault="00DD1A48" w:rsidP="00DD1A48">
            <w:pPr>
              <w:rPr>
                <w:rFonts w:cs="Times New Roman"/>
                <w:color w:val="000000" w:themeColor="text1"/>
              </w:rPr>
            </w:pPr>
            <w:r w:rsidRPr="0038676A">
              <w:rPr>
                <w:rFonts w:cs="Times New Roman"/>
                <w:color w:val="000000" w:themeColor="text1"/>
              </w:rPr>
              <w:t>- Văn bản của các phần tử heading sẽ được tô đậm và có kích thước lớn hơn văn bản bình thường.(kích thước chữ sẽ giảm dần từ thẻ &lt;h1&gt; xuống &lt;h6&gt;)</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1" w:tgtFrame="_blank" w:history="1">
              <w:r w:rsidR="00EA5758" w:rsidRPr="0038676A">
                <w:rPr>
                  <w:rStyle w:val="Hyperlink"/>
                  <w:rFonts w:cs="Times New Roman"/>
                  <w:color w:val="000000" w:themeColor="text1"/>
                  <w:u w:val="none"/>
                </w:rPr>
                <w:t>&lt;p&gt;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một đoạn văn bản</w:t>
            </w:r>
          </w:p>
        </w:tc>
        <w:tc>
          <w:tcPr>
            <w:tcW w:w="5147" w:type="dxa"/>
          </w:tcPr>
          <w:p w:rsidR="00EA5758" w:rsidRPr="0038676A" w:rsidRDefault="00DD1A48" w:rsidP="00EA5758">
            <w:pPr>
              <w:jc w:val="both"/>
              <w:rPr>
                <w:rFonts w:cs="Times New Roman"/>
                <w:color w:val="000000" w:themeColor="text1"/>
              </w:rPr>
            </w:pPr>
            <w:r w:rsidRPr="0038676A">
              <w:rPr>
                <w:rFonts w:cs="Times New Roman"/>
                <w:color w:val="000000" w:themeColor="text1"/>
              </w:rPr>
              <w:t>- Mặc định, phần tử &lt;p&gt; được thiết lập một khoảng cách ở lề trên và lề dưới, khiến các đoạn văn bản tách rời nhau, giúp dễ dàng phân biệt được các đoạn văn bản.</w:t>
            </w:r>
          </w:p>
          <w:p w:rsidR="001D72AE" w:rsidRPr="0038676A" w:rsidRDefault="001D72AE" w:rsidP="00EA5758">
            <w:pPr>
              <w:jc w:val="both"/>
              <w:rPr>
                <w:rFonts w:cs="Times New Roman"/>
                <w:color w:val="000000" w:themeColor="text1"/>
              </w:rPr>
            </w:pPr>
            <w:r w:rsidRPr="0038676A">
              <w:rPr>
                <w:rFonts w:cs="Times New Roman"/>
                <w:color w:val="000000" w:themeColor="text1"/>
              </w:rPr>
              <w:t>- Ví dụ:</w:t>
            </w:r>
          </w:p>
          <w:p w:rsidR="001D72AE" w:rsidRPr="0038676A" w:rsidRDefault="001D72AE" w:rsidP="001D72AE">
            <w:pPr>
              <w:jc w:val="both"/>
              <w:rPr>
                <w:rFonts w:cs="Times New Roman"/>
                <w:color w:val="000000" w:themeColor="text1"/>
              </w:rPr>
            </w:pPr>
            <w:r w:rsidRPr="0038676A">
              <w:rPr>
                <w:rFonts w:cs="Times New Roman"/>
                <w:color w:val="000000" w:themeColor="text1"/>
              </w:rPr>
              <w:t>&lt;p&gt;đoạn văn bản 1&lt;/p&gt;</w:t>
            </w:r>
          </w:p>
          <w:p w:rsidR="001D72AE" w:rsidRPr="0038676A" w:rsidRDefault="001D72AE" w:rsidP="001D72AE">
            <w:pPr>
              <w:jc w:val="both"/>
              <w:rPr>
                <w:rFonts w:cs="Times New Roman"/>
                <w:color w:val="000000" w:themeColor="text1"/>
              </w:rPr>
            </w:pPr>
            <w:r w:rsidRPr="0038676A">
              <w:rPr>
                <w:rFonts w:cs="Times New Roman"/>
                <w:color w:val="000000" w:themeColor="text1"/>
              </w:rPr>
              <w:t>&lt;p&gt;đoạn văn bản 2&lt;/p&gt;</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2" w:tgtFrame="_blank" w:history="1">
              <w:r w:rsidR="00EA5758" w:rsidRPr="0038676A">
                <w:rPr>
                  <w:rStyle w:val="Hyperlink"/>
                  <w:rFonts w:cs="Times New Roman"/>
                  <w:color w:val="000000" w:themeColor="text1"/>
                  <w:u w:val="none"/>
                </w:rPr>
                <w:t>&lt;br&gt;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Chèn một ngắt xuống dòng</w:t>
            </w:r>
          </w:p>
        </w:tc>
        <w:tc>
          <w:tcPr>
            <w:tcW w:w="5147" w:type="dxa"/>
          </w:tcPr>
          <w:p w:rsidR="00EA5758" w:rsidRPr="0038676A" w:rsidRDefault="001D72AE" w:rsidP="00EA5758">
            <w:pPr>
              <w:jc w:val="both"/>
              <w:rPr>
                <w:rFonts w:cs="Times New Roman"/>
                <w:color w:val="000000" w:themeColor="text1"/>
              </w:rPr>
            </w:pPr>
            <w:r w:rsidRPr="0038676A">
              <w:rPr>
                <w:rFonts w:cs="Times New Roman"/>
                <w:color w:val="000000" w:themeColor="text1"/>
              </w:rPr>
              <w:t>- Thẻ &lt;br&gt; thường được đặt bên trong đoạn văn để ngắt văn bản xuống dòng, hoặc đặt giữa hai phần tử để tạo khoảng cách giữa hai phần tử.</w:t>
            </w:r>
          </w:p>
          <w:p w:rsidR="001D72AE" w:rsidRPr="0038676A" w:rsidRDefault="001D72AE" w:rsidP="001D72AE">
            <w:pPr>
              <w:jc w:val="both"/>
              <w:rPr>
                <w:rFonts w:cs="Times New Roman"/>
                <w:color w:val="000000" w:themeColor="text1"/>
              </w:rPr>
            </w:pPr>
            <w:r w:rsidRPr="0038676A">
              <w:rPr>
                <w:rFonts w:cs="Times New Roman"/>
                <w:color w:val="000000" w:themeColor="text1"/>
              </w:rPr>
              <w:t>- Thẻ &lt;br&gt; là thẻ đơn, nên nó không có thẻ đóng.</w:t>
            </w:r>
          </w:p>
          <w:p w:rsidR="001D72AE" w:rsidRPr="0038676A" w:rsidRDefault="001D72AE" w:rsidP="001D72AE">
            <w:pPr>
              <w:jc w:val="both"/>
              <w:rPr>
                <w:rFonts w:cs="Times New Roman"/>
                <w:color w:val="000000" w:themeColor="text1"/>
              </w:rPr>
            </w:pPr>
            <w:r w:rsidRPr="0038676A">
              <w:rPr>
                <w:rFonts w:cs="Times New Roman"/>
                <w:color w:val="000000" w:themeColor="text1"/>
              </w:rPr>
              <w:t>- Trong XHTML, để dùng thẻ &lt;br&gt; thì ta phải thêm dấu gạch chéo thành &lt;br /&gt;</w:t>
            </w:r>
          </w:p>
        </w:tc>
      </w:tr>
      <w:tr w:rsidR="00DD1A4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3" w:tgtFrame="_blank" w:history="1">
              <w:r w:rsidR="00EA5758" w:rsidRPr="0038676A">
                <w:rPr>
                  <w:rStyle w:val="Hyperlink"/>
                  <w:rFonts w:cs="Times New Roman"/>
                  <w:color w:val="000000" w:themeColor="text1"/>
                  <w:u w:val="none"/>
                </w:rPr>
                <w:t>&lt;hr&gt;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Tạo một đường kẻ phân cách nằm ngang</w:t>
            </w:r>
          </w:p>
        </w:tc>
        <w:tc>
          <w:tcPr>
            <w:tcW w:w="5147" w:type="dxa"/>
          </w:tcPr>
          <w:p w:rsidR="001D72AE" w:rsidRPr="0038676A" w:rsidRDefault="001D72AE" w:rsidP="001D72AE">
            <w:pPr>
              <w:jc w:val="both"/>
              <w:rPr>
                <w:rFonts w:cs="Times New Roman"/>
                <w:color w:val="000000" w:themeColor="text1"/>
              </w:rPr>
            </w:pPr>
            <w:r w:rsidRPr="0038676A">
              <w:rPr>
                <w:rFonts w:cs="Times New Roman"/>
                <w:color w:val="000000" w:themeColor="text1"/>
              </w:rPr>
              <w:t>- Thẻ &lt;hr&gt; là thẻ đơn, nên nó không có thẻ đóng.</w:t>
            </w:r>
          </w:p>
          <w:p w:rsidR="00EA5758" w:rsidRPr="0038676A" w:rsidRDefault="001D72AE" w:rsidP="001D72AE">
            <w:pPr>
              <w:jc w:val="both"/>
              <w:rPr>
                <w:rFonts w:cs="Times New Roman"/>
                <w:color w:val="000000" w:themeColor="text1"/>
              </w:rPr>
            </w:pPr>
            <w:r w:rsidRPr="0038676A">
              <w:rPr>
                <w:rFonts w:cs="Times New Roman"/>
                <w:color w:val="000000" w:themeColor="text1"/>
              </w:rPr>
              <w:t>- Trong XHTML, để dùng thẻ &lt;hr&gt; thì ta phải thêm dấu gạch chéo thành &lt;hr /&gt;</w:t>
            </w:r>
          </w:p>
        </w:tc>
      </w:tr>
      <w:tr w:rsidR="00DD1A4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4" w:tgtFrame="_blank" w:history="1">
              <w:r w:rsidR="00EA5758" w:rsidRPr="0038676A">
                <w:rPr>
                  <w:rStyle w:val="Hyperlink"/>
                  <w:rFonts w:cs="Times New Roman"/>
                  <w:color w:val="000000" w:themeColor="text1"/>
                  <w:u w:val="none"/>
                </w:rPr>
                <w:t>&lt;!-- --&gt;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một đoạn chú thích</w:t>
            </w:r>
          </w:p>
        </w:tc>
        <w:tc>
          <w:tcPr>
            <w:tcW w:w="5147" w:type="dxa"/>
          </w:tcPr>
          <w:p w:rsidR="00EA5758" w:rsidRPr="0038676A" w:rsidRDefault="001D72AE" w:rsidP="00EA5758">
            <w:pPr>
              <w:jc w:val="both"/>
              <w:rPr>
                <w:rFonts w:cs="Times New Roman"/>
                <w:color w:val="000000" w:themeColor="text1"/>
              </w:rPr>
            </w:pPr>
            <w:r w:rsidRPr="0038676A">
              <w:rPr>
                <w:rFonts w:cs="Times New Roman"/>
                <w:color w:val="000000" w:themeColor="text1"/>
              </w:rPr>
              <w:t>- Khi trình duyệt thực thi mà gặp phải những đoạn chú thích thì nó sẽ bỏ qua những đoạn chú thích đó.</w:t>
            </w:r>
          </w:p>
          <w:p w:rsidR="001D72AE" w:rsidRPr="0038676A" w:rsidRDefault="001D72AE" w:rsidP="00EA5758">
            <w:pPr>
              <w:jc w:val="both"/>
              <w:rPr>
                <w:rFonts w:cs="Times New Roman"/>
                <w:color w:val="000000" w:themeColor="text1"/>
              </w:rPr>
            </w:pPr>
            <w:r w:rsidRPr="0038676A">
              <w:rPr>
                <w:rFonts w:cs="Times New Roman"/>
                <w:color w:val="000000" w:themeColor="text1"/>
              </w:rPr>
              <w:t>- Nội dung chú thích có thể được viết trải dài trên nhiều dòng.</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5" w:tgtFrame="_blank" w:history="1">
              <w:r w:rsidR="00EA5758" w:rsidRPr="0038676A">
                <w:rPr>
                  <w:rStyle w:val="Hyperlink"/>
                  <w:rFonts w:cs="Times New Roman"/>
                  <w:color w:val="000000" w:themeColor="text1"/>
                  <w:u w:val="none"/>
                </w:rPr>
                <w:t>&lt;abbr&gt;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Định nghĩa một từ viết tắt</w:t>
            </w:r>
          </w:p>
        </w:tc>
        <w:tc>
          <w:tcPr>
            <w:tcW w:w="5147" w:type="dxa"/>
          </w:tcPr>
          <w:p w:rsidR="00EA5758" w:rsidRPr="0038676A" w:rsidRDefault="001D72AE" w:rsidP="00EA5758">
            <w:pPr>
              <w:jc w:val="both"/>
              <w:rPr>
                <w:rFonts w:cs="Times New Roman"/>
                <w:color w:val="000000" w:themeColor="text1"/>
              </w:rPr>
            </w:pPr>
            <w:r w:rsidRPr="0038676A">
              <w:rPr>
                <w:rFonts w:cs="Times New Roman"/>
                <w:color w:val="000000" w:themeColor="text1"/>
              </w:rPr>
              <w:t>- Khi ta dí chuột vào từ viết tắt thì cụm từ định nghĩa đầy đủ sẽ được nổi lên</w:t>
            </w:r>
          </w:p>
          <w:p w:rsidR="001D72AE" w:rsidRPr="0038676A" w:rsidRDefault="001D72AE" w:rsidP="00EA5758">
            <w:pPr>
              <w:jc w:val="both"/>
              <w:rPr>
                <w:rFonts w:cs="Times New Roman"/>
                <w:color w:val="000000" w:themeColor="text1"/>
              </w:rPr>
            </w:pPr>
            <w:r w:rsidRPr="0038676A">
              <w:rPr>
                <w:rFonts w:cs="Times New Roman"/>
                <w:color w:val="000000" w:themeColor="text1"/>
              </w:rPr>
              <w:t>- Từ viết tắt nên là những ký tự đầu tiên của cụm từ định nghĩa đầy đủ</w:t>
            </w:r>
          </w:p>
          <w:p w:rsidR="001D72AE" w:rsidRPr="0038676A" w:rsidRDefault="001D72AE" w:rsidP="00EA5758">
            <w:pPr>
              <w:jc w:val="both"/>
              <w:rPr>
                <w:rFonts w:cs="Times New Roman"/>
                <w:color w:val="000000" w:themeColor="text1"/>
              </w:rPr>
            </w:pPr>
            <w:r w:rsidRPr="0038676A">
              <w:rPr>
                <w:rFonts w:cs="Times New Roman"/>
                <w:color w:val="000000" w:themeColor="text1"/>
              </w:rPr>
              <w:t xml:space="preserve">- Ví dụ: </w:t>
            </w:r>
          </w:p>
          <w:p w:rsidR="001D72AE" w:rsidRPr="0038676A" w:rsidRDefault="001D72AE" w:rsidP="001D72AE">
            <w:pPr>
              <w:jc w:val="both"/>
              <w:rPr>
                <w:rFonts w:cs="Times New Roman"/>
                <w:color w:val="000000" w:themeColor="text1"/>
              </w:rPr>
            </w:pPr>
            <w:r w:rsidRPr="0038676A">
              <w:rPr>
                <w:rFonts w:cs="Times New Roman"/>
                <w:color w:val="000000" w:themeColor="text1"/>
              </w:rPr>
              <w:t>&lt;p&gt;Tài liệu học &lt;abbr title="Công ty Cổ phần"&gt;CT CP&lt;/abbr&gt; Công nghệ Wand&lt;/p&gt;</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6" w:tgtFrame="_blank" w:history="1">
              <w:r w:rsidR="00EA5758" w:rsidRPr="0038676A">
                <w:rPr>
                  <w:rStyle w:val="Hyperlink"/>
                  <w:rFonts w:cs="Times New Roman"/>
                  <w:color w:val="000000" w:themeColor="text1"/>
                  <w:u w:val="none"/>
                </w:rPr>
                <w:t>&lt;address&gt;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thông tin liên hệ của tác giả </w:t>
            </w:r>
            <w:r w:rsidRPr="0038676A">
              <w:rPr>
                <w:rFonts w:cs="Times New Roman"/>
                <w:i/>
                <w:iCs/>
                <w:color w:val="000000" w:themeColor="text1"/>
              </w:rPr>
              <w:t>(hoặc chủ sở hữu)</w:t>
            </w:r>
            <w:r w:rsidRPr="0038676A">
              <w:rPr>
                <w:rFonts w:cs="Times New Roman"/>
                <w:color w:val="000000" w:themeColor="text1"/>
              </w:rPr>
              <w:t> trang web</w:t>
            </w:r>
          </w:p>
        </w:tc>
        <w:tc>
          <w:tcPr>
            <w:tcW w:w="5147" w:type="dxa"/>
          </w:tcPr>
          <w:p w:rsidR="00EA5758" w:rsidRPr="0038676A" w:rsidRDefault="001D72AE" w:rsidP="00EA5758">
            <w:pPr>
              <w:jc w:val="both"/>
              <w:rPr>
                <w:rFonts w:cs="Times New Roman"/>
                <w:color w:val="000000" w:themeColor="text1"/>
              </w:rPr>
            </w:pPr>
            <w:r w:rsidRPr="0038676A">
              <w:rPr>
                <w:rFonts w:cs="Times New Roman"/>
                <w:color w:val="000000" w:themeColor="text1"/>
              </w:rPr>
              <w:t>- Ví dụ:</w:t>
            </w:r>
          </w:p>
          <w:p w:rsidR="001D72AE" w:rsidRPr="0038676A" w:rsidRDefault="001D72AE" w:rsidP="001D72AE">
            <w:pPr>
              <w:jc w:val="both"/>
              <w:rPr>
                <w:rFonts w:cs="Times New Roman"/>
                <w:color w:val="000000" w:themeColor="text1"/>
              </w:rPr>
            </w:pPr>
            <w:r w:rsidRPr="0038676A">
              <w:rPr>
                <w:rFonts w:cs="Times New Roman"/>
                <w:color w:val="000000" w:themeColor="text1"/>
              </w:rPr>
              <w:t>&lt;address&gt;</w:t>
            </w:r>
          </w:p>
          <w:p w:rsidR="001D72AE" w:rsidRPr="0038676A" w:rsidRDefault="001D72AE" w:rsidP="001D72AE">
            <w:pPr>
              <w:jc w:val="both"/>
              <w:rPr>
                <w:rFonts w:cs="Times New Roman"/>
                <w:color w:val="000000" w:themeColor="text1"/>
              </w:rPr>
            </w:pPr>
            <w:r w:rsidRPr="0038676A">
              <w:rPr>
                <w:rFonts w:cs="Times New Roman"/>
                <w:color w:val="000000" w:themeColor="text1"/>
              </w:rPr>
              <w:t xml:space="preserve">    &lt;p&gt;Được viết bởi: Nguyễn Quốc Tĩnh&lt;/p&gt;</w:t>
            </w:r>
          </w:p>
          <w:p w:rsidR="001D72AE" w:rsidRPr="0038676A" w:rsidRDefault="001D72AE" w:rsidP="001D72AE">
            <w:pPr>
              <w:jc w:val="both"/>
              <w:rPr>
                <w:rFonts w:cs="Times New Roman"/>
                <w:color w:val="000000" w:themeColor="text1"/>
              </w:rPr>
            </w:pPr>
            <w:r w:rsidRPr="0038676A">
              <w:rPr>
                <w:rFonts w:cs="Times New Roman"/>
                <w:color w:val="000000" w:themeColor="text1"/>
              </w:rPr>
              <w:t xml:space="preserve">    &lt;p&gt;Website: http://nqt.com.vn&lt;/p&gt;</w:t>
            </w:r>
          </w:p>
          <w:p w:rsidR="001D72AE" w:rsidRPr="0038676A" w:rsidRDefault="001D72AE" w:rsidP="001D72AE">
            <w:pPr>
              <w:jc w:val="both"/>
              <w:rPr>
                <w:rFonts w:cs="Times New Roman"/>
                <w:color w:val="000000" w:themeColor="text1"/>
              </w:rPr>
            </w:pPr>
            <w:r w:rsidRPr="0038676A">
              <w:rPr>
                <w:rFonts w:cs="Times New Roman"/>
                <w:color w:val="000000" w:themeColor="text1"/>
              </w:rPr>
              <w:t xml:space="preserve">    &lt;p&gt;Địa chỉ: An Dũng, Đức Thọ, Hà Tĩnh&lt;/p&gt;</w:t>
            </w:r>
          </w:p>
          <w:p w:rsidR="001D72AE" w:rsidRPr="0038676A" w:rsidRDefault="001D72AE" w:rsidP="001D72AE">
            <w:pPr>
              <w:jc w:val="both"/>
              <w:rPr>
                <w:rFonts w:cs="Times New Roman"/>
                <w:color w:val="000000" w:themeColor="text1"/>
              </w:rPr>
            </w:pPr>
            <w:r w:rsidRPr="0038676A">
              <w:rPr>
                <w:rFonts w:cs="Times New Roman"/>
                <w:color w:val="000000" w:themeColor="text1"/>
              </w:rPr>
              <w:t>&lt;/address&gt;</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7" w:tgtFrame="_blank" w:history="1">
              <w:r w:rsidR="00EA5758" w:rsidRPr="0038676A">
                <w:rPr>
                  <w:rStyle w:val="Hyperlink"/>
                  <w:rFonts w:cs="Times New Roman"/>
                  <w:color w:val="000000" w:themeColor="text1"/>
                  <w:u w:val="none"/>
                </w:rPr>
                <w:t>&lt;b&gt;</w:t>
              </w:r>
            </w:hyperlink>
          </w:p>
          <w:p w:rsidR="004E7098" w:rsidRPr="0038676A" w:rsidRDefault="004E7098" w:rsidP="00EA5758">
            <w:pPr>
              <w:spacing w:before="300" w:after="300"/>
              <w:rPr>
                <w:rFonts w:cs="Times New Roman"/>
                <w:color w:val="000000" w:themeColor="text1"/>
              </w:rPr>
            </w:pPr>
            <w:r w:rsidRPr="0038676A">
              <w:rPr>
                <w:rFonts w:cs="Times New Roman"/>
                <w:color w:val="000000" w:themeColor="text1"/>
              </w:rPr>
              <w:t>&lt;strong&gt;</w:t>
            </w:r>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đoạn văn bản được in đậm</w:t>
            </w:r>
          </w:p>
        </w:tc>
        <w:tc>
          <w:tcPr>
            <w:tcW w:w="5147" w:type="dxa"/>
          </w:tcPr>
          <w:p w:rsidR="00EA5758" w:rsidRPr="0038676A" w:rsidRDefault="001D72AE" w:rsidP="00EA5758">
            <w:pPr>
              <w:jc w:val="both"/>
              <w:rPr>
                <w:rFonts w:cs="Times New Roman"/>
                <w:color w:val="000000" w:themeColor="text1"/>
              </w:rPr>
            </w:pPr>
            <w:r w:rsidRPr="0038676A">
              <w:rPr>
                <w:rFonts w:cs="Times New Roman"/>
                <w:color w:val="000000" w:themeColor="text1"/>
              </w:rPr>
              <w:t>- Ví dụ:</w:t>
            </w:r>
          </w:p>
          <w:p w:rsidR="001D72AE" w:rsidRPr="0038676A" w:rsidRDefault="001D72AE" w:rsidP="001D72AE">
            <w:pPr>
              <w:jc w:val="both"/>
              <w:rPr>
                <w:rFonts w:cs="Times New Roman"/>
                <w:color w:val="000000" w:themeColor="text1"/>
              </w:rPr>
            </w:pPr>
            <w:r w:rsidRPr="0038676A">
              <w:rPr>
                <w:rFonts w:cs="Times New Roman"/>
                <w:color w:val="000000" w:themeColor="text1"/>
              </w:rPr>
              <w:t>&lt;p&gt;Họ và tên: &lt;b&gt;Nguyễn Quốc Tĩnh&lt;/b&gt; &lt;/p&gt;</w:t>
            </w:r>
          </w:p>
          <w:p w:rsidR="001D72AE" w:rsidRPr="0038676A" w:rsidRDefault="001D72AE" w:rsidP="001D72AE">
            <w:pPr>
              <w:jc w:val="both"/>
              <w:rPr>
                <w:rFonts w:cs="Times New Roman"/>
                <w:color w:val="000000" w:themeColor="text1"/>
              </w:rPr>
            </w:pPr>
            <w:r w:rsidRPr="0038676A">
              <w:rPr>
                <w:rFonts w:cs="Times New Roman"/>
                <w:color w:val="000000" w:themeColor="text1"/>
              </w:rPr>
              <w:t xml:space="preserve">- Cụm từ </w:t>
            </w:r>
            <w:r w:rsidRPr="0038676A">
              <w:rPr>
                <w:rFonts w:cs="Times New Roman"/>
                <w:b/>
                <w:color w:val="000000" w:themeColor="text1"/>
              </w:rPr>
              <w:t>Nguyễn Quốc Tĩnh</w:t>
            </w:r>
            <w:r w:rsidRPr="0038676A">
              <w:rPr>
                <w:rFonts w:cs="Times New Roman"/>
                <w:color w:val="000000" w:themeColor="text1"/>
              </w:rPr>
              <w:t xml:space="preserve"> sẽ được hiển thị văn bản in đậm</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8" w:tgtFrame="_blank" w:history="1">
              <w:r w:rsidR="00EA5758" w:rsidRPr="0038676A">
                <w:rPr>
                  <w:rStyle w:val="Hyperlink"/>
                  <w:rFonts w:cs="Times New Roman"/>
                  <w:color w:val="000000" w:themeColor="text1"/>
                  <w:u w:val="none"/>
                </w:rPr>
                <w:t>&lt;bdo&gt;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Điều hướng một đoạn văn bản được chỉ định</w:t>
            </w:r>
          </w:p>
        </w:tc>
        <w:tc>
          <w:tcPr>
            <w:tcW w:w="5147" w:type="dxa"/>
          </w:tcPr>
          <w:p w:rsidR="00EA5758" w:rsidRPr="0038676A" w:rsidRDefault="00F766CB" w:rsidP="00EA5758">
            <w:pPr>
              <w:jc w:val="both"/>
              <w:rPr>
                <w:rFonts w:cs="Times New Roman"/>
                <w:color w:val="000000" w:themeColor="text1"/>
              </w:rPr>
            </w:pPr>
            <w:r w:rsidRPr="0038676A">
              <w:rPr>
                <w:rFonts w:cs="Times New Roman"/>
                <w:color w:val="000000" w:themeColor="text1"/>
              </w:rPr>
              <w:t xml:space="preserve">- Ví dụ: </w:t>
            </w:r>
          </w:p>
          <w:p w:rsidR="00F766CB" w:rsidRPr="0038676A" w:rsidRDefault="00F766CB" w:rsidP="00F766CB">
            <w:pPr>
              <w:jc w:val="both"/>
              <w:rPr>
                <w:rFonts w:cs="Times New Roman"/>
                <w:color w:val="000000" w:themeColor="text1"/>
              </w:rPr>
            </w:pPr>
            <w:r w:rsidRPr="0038676A">
              <w:rPr>
                <w:rFonts w:cs="Times New Roman"/>
                <w:color w:val="000000" w:themeColor="text1"/>
              </w:rPr>
              <w:t>&lt;bdo&gt;Nguyễn Quốc Tĩnh&lt;/bdo&gt;</w:t>
            </w:r>
          </w:p>
          <w:p w:rsidR="00F766CB" w:rsidRPr="0038676A" w:rsidRDefault="00F766CB" w:rsidP="00F766CB">
            <w:pPr>
              <w:jc w:val="both"/>
              <w:rPr>
                <w:rFonts w:cs="Times New Roman"/>
                <w:color w:val="000000" w:themeColor="text1"/>
              </w:rPr>
            </w:pPr>
            <w:r w:rsidRPr="0038676A">
              <w:rPr>
                <w:rFonts w:cs="Times New Roman"/>
                <w:color w:val="000000" w:themeColor="text1"/>
              </w:rPr>
              <w:t>&lt;br&gt;</w:t>
            </w:r>
          </w:p>
          <w:p w:rsidR="00F766CB" w:rsidRPr="0038676A" w:rsidRDefault="00F766CB" w:rsidP="00F766CB">
            <w:pPr>
              <w:jc w:val="both"/>
              <w:rPr>
                <w:rFonts w:cs="Times New Roman"/>
                <w:color w:val="000000" w:themeColor="text1"/>
              </w:rPr>
            </w:pPr>
            <w:r w:rsidRPr="0038676A">
              <w:rPr>
                <w:rFonts w:cs="Times New Roman"/>
                <w:color w:val="000000" w:themeColor="text1"/>
              </w:rPr>
              <w:t>&lt;bdo dir="ltr"&gt;Nguyễn Quốc Tĩnh&lt;/bdo&gt;</w:t>
            </w:r>
          </w:p>
          <w:p w:rsidR="00F766CB" w:rsidRPr="0038676A" w:rsidRDefault="00F766CB" w:rsidP="00F766CB">
            <w:pPr>
              <w:jc w:val="both"/>
              <w:rPr>
                <w:rFonts w:cs="Times New Roman"/>
                <w:color w:val="000000" w:themeColor="text1"/>
              </w:rPr>
            </w:pPr>
            <w:r w:rsidRPr="0038676A">
              <w:rPr>
                <w:rFonts w:cs="Times New Roman"/>
                <w:color w:val="000000" w:themeColor="text1"/>
              </w:rPr>
              <w:t>&lt;br&gt;</w:t>
            </w:r>
          </w:p>
          <w:p w:rsidR="00F766CB" w:rsidRPr="0038676A" w:rsidRDefault="00F766CB" w:rsidP="00F766CB">
            <w:pPr>
              <w:jc w:val="both"/>
              <w:rPr>
                <w:rFonts w:cs="Times New Roman"/>
                <w:color w:val="000000" w:themeColor="text1"/>
              </w:rPr>
            </w:pPr>
            <w:r w:rsidRPr="0038676A">
              <w:rPr>
                <w:rFonts w:cs="Times New Roman"/>
                <w:color w:val="000000" w:themeColor="text1"/>
              </w:rPr>
              <w:t>&lt;bdo dir="rtl"&gt;Nguyễn Quốc Tĩnh&lt;/bdo&gt;</w:t>
            </w:r>
          </w:p>
          <w:p w:rsidR="00F766CB" w:rsidRPr="0038676A" w:rsidRDefault="00F766CB" w:rsidP="00F766CB">
            <w:pPr>
              <w:jc w:val="both"/>
              <w:rPr>
                <w:rFonts w:cs="Times New Roman"/>
                <w:color w:val="000000" w:themeColor="text1"/>
              </w:rPr>
            </w:pPr>
            <w:r w:rsidRPr="0038676A">
              <w:rPr>
                <w:rFonts w:cs="Times New Roman"/>
                <w:color w:val="000000" w:themeColor="text1"/>
              </w:rPr>
              <w:t>- Trong đó :</w:t>
            </w:r>
          </w:p>
          <w:p w:rsidR="00F766CB" w:rsidRPr="0038676A" w:rsidRDefault="00F766CB" w:rsidP="00F766CB">
            <w:pPr>
              <w:jc w:val="both"/>
              <w:rPr>
                <w:rFonts w:cs="Times New Roman"/>
                <w:color w:val="000000" w:themeColor="text1"/>
              </w:rPr>
            </w:pPr>
            <w:r w:rsidRPr="0038676A">
              <w:rPr>
                <w:rFonts w:cs="Times New Roman"/>
                <w:color w:val="000000" w:themeColor="text1"/>
              </w:rPr>
              <w:t>+ ltr (là giá trị mặc định) : văn bản sẽ được giữ nguyên theo chiều ban đầu của nó.</w:t>
            </w:r>
          </w:p>
          <w:p w:rsidR="00F766CB" w:rsidRPr="0038676A" w:rsidRDefault="00F766CB" w:rsidP="00F766CB">
            <w:pPr>
              <w:jc w:val="both"/>
              <w:rPr>
                <w:rFonts w:cs="Times New Roman"/>
                <w:color w:val="000000" w:themeColor="text1"/>
              </w:rPr>
            </w:pPr>
            <w:r w:rsidRPr="0038676A">
              <w:rPr>
                <w:rFonts w:cs="Times New Roman"/>
                <w:color w:val="000000" w:themeColor="text1"/>
              </w:rPr>
              <w:t>+ rtl : văn bản sẽ được đảo theo chiều ngược lại.</w:t>
            </w:r>
          </w:p>
          <w:p w:rsidR="00F766CB" w:rsidRPr="0038676A" w:rsidRDefault="00F766CB" w:rsidP="00F766CB">
            <w:pPr>
              <w:jc w:val="both"/>
              <w:rPr>
                <w:rFonts w:cs="Times New Roman"/>
                <w:color w:val="000000" w:themeColor="text1"/>
              </w:rPr>
            </w:pPr>
            <w:r w:rsidRPr="0038676A">
              <w:rPr>
                <w:rFonts w:cs="Times New Roman"/>
                <w:color w:val="000000" w:themeColor="text1"/>
              </w:rPr>
              <w:t>- Kết quả ví dụ:</w:t>
            </w:r>
          </w:p>
          <w:p w:rsidR="00F766CB" w:rsidRPr="0038676A" w:rsidRDefault="00F766CB" w:rsidP="00F766CB">
            <w:pPr>
              <w:jc w:val="both"/>
              <w:rPr>
                <w:rFonts w:cs="Times New Roman"/>
                <w:color w:val="000000" w:themeColor="text1"/>
              </w:rPr>
            </w:pPr>
            <w:r w:rsidRPr="0038676A">
              <w:rPr>
                <w:rFonts w:cs="Times New Roman"/>
                <w:color w:val="000000" w:themeColor="text1"/>
              </w:rPr>
              <w:t>Nguyễn Quốc Tĩnh</w:t>
            </w:r>
          </w:p>
          <w:p w:rsidR="00F766CB" w:rsidRPr="0038676A" w:rsidRDefault="00F766CB" w:rsidP="00F766CB">
            <w:pPr>
              <w:jc w:val="both"/>
              <w:rPr>
                <w:rFonts w:cs="Times New Roman"/>
                <w:color w:val="000000" w:themeColor="text1"/>
              </w:rPr>
            </w:pPr>
            <w:r w:rsidRPr="0038676A">
              <w:rPr>
                <w:rFonts w:cs="Times New Roman"/>
                <w:color w:val="000000" w:themeColor="text1"/>
              </w:rPr>
              <w:t>Nguyễn Quốc Tĩnh</w:t>
            </w:r>
          </w:p>
          <w:p w:rsidR="00F766CB" w:rsidRPr="0038676A" w:rsidRDefault="00F766CB" w:rsidP="00F766CB">
            <w:pPr>
              <w:jc w:val="both"/>
              <w:rPr>
                <w:rFonts w:cs="Times New Roman"/>
                <w:color w:val="000000" w:themeColor="text1"/>
              </w:rPr>
            </w:pPr>
            <w:r w:rsidRPr="0038676A">
              <w:rPr>
                <w:rFonts w:cs="Times New Roman"/>
                <w:color w:val="000000" w:themeColor="text1"/>
              </w:rPr>
              <w:t>hnĩT cốuQ nễyugN</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19" w:tgtFrame="_blank" w:history="1">
              <w:r w:rsidR="00EA5758" w:rsidRPr="0038676A">
                <w:rPr>
                  <w:rStyle w:val="Hyperlink"/>
                  <w:rFonts w:cs="Times New Roman"/>
                  <w:color w:val="000000" w:themeColor="text1"/>
                  <w:u w:val="none"/>
                </w:rPr>
                <w:t>&lt;big&gt;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một đoạn văn bản có kích thước chữ to hơn văn bản bình thường</w:t>
            </w:r>
          </w:p>
        </w:tc>
        <w:tc>
          <w:tcPr>
            <w:tcW w:w="5147" w:type="dxa"/>
          </w:tcPr>
          <w:p w:rsidR="00EA5758" w:rsidRPr="0038676A" w:rsidRDefault="00F766CB" w:rsidP="00EA5758">
            <w:pPr>
              <w:jc w:val="both"/>
              <w:rPr>
                <w:rFonts w:cs="Times New Roman"/>
                <w:color w:val="000000" w:themeColor="text1"/>
              </w:rPr>
            </w:pPr>
            <w:r w:rsidRPr="0038676A">
              <w:rPr>
                <w:rFonts w:cs="Times New Roman"/>
                <w:color w:val="000000" w:themeColor="text1"/>
              </w:rPr>
              <w:t>- Trong phiên bản HTML5 không hỗ trợ thẻ &lt;big&gt;. Do đó, chúng ta có thể sử dụng thuộc tính font-size trong CSS để thay thế.</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0" w:tgtFrame="_blank" w:history="1">
              <w:r w:rsidR="00EA5758" w:rsidRPr="0038676A">
                <w:rPr>
                  <w:rStyle w:val="Hyperlink"/>
                  <w:rFonts w:cs="Times New Roman"/>
                  <w:color w:val="000000" w:themeColor="text1"/>
                  <w:u w:val="none"/>
                </w:rPr>
                <w:t>&lt;blockquote&gt;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một </w:t>
            </w:r>
            <w:r w:rsidRPr="0038676A">
              <w:rPr>
                <w:rFonts w:cs="Times New Roman"/>
                <w:i/>
                <w:iCs/>
                <w:color w:val="000000" w:themeColor="text1"/>
              </w:rPr>
              <w:t>"đoạn trích dẫn"</w:t>
            </w:r>
            <w:r w:rsidRPr="0038676A">
              <w:rPr>
                <w:rFonts w:cs="Times New Roman"/>
                <w:color w:val="000000" w:themeColor="text1"/>
              </w:rPr>
              <w:t> từ một website khác</w:t>
            </w:r>
          </w:p>
        </w:tc>
        <w:tc>
          <w:tcPr>
            <w:tcW w:w="5147" w:type="dxa"/>
          </w:tcPr>
          <w:p w:rsidR="00EA5758" w:rsidRPr="0038676A" w:rsidRDefault="00151B6B" w:rsidP="00EA5758">
            <w:pPr>
              <w:jc w:val="both"/>
              <w:rPr>
                <w:rFonts w:cs="Times New Roman"/>
                <w:color w:val="000000" w:themeColor="text1"/>
              </w:rPr>
            </w:pPr>
            <w:r w:rsidRPr="0038676A">
              <w:rPr>
                <w:rFonts w:cs="Times New Roman"/>
                <w:color w:val="000000" w:themeColor="text1"/>
              </w:rPr>
              <w:t>&lt;blockquote cite="url nguồn của đoạn trích dẫn"&gt;đoạn trích dẫn&lt;/blockquote&gt;</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1" w:tgtFrame="_blank" w:history="1">
              <w:r w:rsidR="00EA5758" w:rsidRPr="0038676A">
                <w:rPr>
                  <w:rStyle w:val="Hyperlink"/>
                  <w:rFonts w:cs="Times New Roman"/>
                  <w:color w:val="000000" w:themeColor="text1"/>
                  <w:u w:val="none"/>
                </w:rPr>
                <w:t>&lt;code&gt;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một đoạn văn bản mang ý nghĩa là các mã lệnh</w:t>
            </w:r>
          </w:p>
        </w:tc>
        <w:tc>
          <w:tcPr>
            <w:tcW w:w="5147" w:type="dxa"/>
          </w:tcPr>
          <w:p w:rsidR="00EA5758" w:rsidRPr="0038676A" w:rsidRDefault="00FA0351" w:rsidP="00EA5758">
            <w:pPr>
              <w:jc w:val="both"/>
              <w:rPr>
                <w:rFonts w:cs="Times New Roman"/>
                <w:color w:val="000000" w:themeColor="text1"/>
              </w:rPr>
            </w:pPr>
            <w:r w:rsidRPr="0038676A">
              <w:rPr>
                <w:rFonts w:cs="Times New Roman"/>
                <w:color w:val="000000" w:themeColor="text1"/>
              </w:rPr>
              <w:t>- Mặc định, phần tử &lt;code&gt; được thiết lập font chữ monospace, font chữ này thích hợp cho mã lệnh</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2" w:tgtFrame="_blank" w:history="1">
              <w:r w:rsidR="00EA5758" w:rsidRPr="0038676A">
                <w:rPr>
                  <w:rStyle w:val="Hyperlink"/>
                  <w:rFonts w:cs="Times New Roman"/>
                  <w:color w:val="000000" w:themeColor="text1"/>
                  <w:u w:val="none"/>
                </w:rPr>
                <w:t>&lt;del&gt;</w:t>
              </w:r>
            </w:hyperlink>
          </w:p>
          <w:p w:rsidR="004E7098" w:rsidRPr="0038676A" w:rsidRDefault="004E7098" w:rsidP="00EA5758">
            <w:pPr>
              <w:spacing w:before="300" w:after="300"/>
              <w:rPr>
                <w:rFonts w:cs="Times New Roman"/>
                <w:color w:val="000000" w:themeColor="text1"/>
              </w:rPr>
            </w:pPr>
            <w:r w:rsidRPr="0038676A">
              <w:rPr>
                <w:rFonts w:cs="Times New Roman"/>
                <w:color w:val="000000" w:themeColor="text1"/>
              </w:rPr>
              <w:t>&lt;s&gt;</w:t>
            </w:r>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Tạo một đường kẻ ngang lên văn bản</w:t>
            </w:r>
          </w:p>
        </w:tc>
        <w:tc>
          <w:tcPr>
            <w:tcW w:w="5147" w:type="dxa"/>
          </w:tcPr>
          <w:p w:rsidR="00EA5758" w:rsidRPr="0038676A" w:rsidRDefault="00FA0351" w:rsidP="00EA5758">
            <w:pPr>
              <w:jc w:val="both"/>
              <w:rPr>
                <w:rFonts w:cs="Times New Roman"/>
                <w:color w:val="000000" w:themeColor="text1"/>
              </w:rPr>
            </w:pPr>
            <w:r w:rsidRPr="0038676A">
              <w:rPr>
                <w:rFonts w:cs="Times New Roman"/>
                <w:color w:val="000000" w:themeColor="text1"/>
              </w:rPr>
              <w:t>- Ví dụ:</w:t>
            </w:r>
          </w:p>
          <w:p w:rsidR="00FA0351" w:rsidRPr="0038676A" w:rsidRDefault="00FA0351" w:rsidP="00FA0351">
            <w:pPr>
              <w:jc w:val="both"/>
              <w:rPr>
                <w:rFonts w:cs="Times New Roman"/>
                <w:color w:val="000000" w:themeColor="text1"/>
              </w:rPr>
            </w:pPr>
            <w:r w:rsidRPr="0038676A">
              <w:rPr>
                <w:rFonts w:cs="Times New Roman"/>
                <w:color w:val="000000" w:themeColor="text1"/>
              </w:rPr>
              <w:t>&lt;p&gt;Công ty CP &lt;del&gt;Công nghệ&lt;/del&gt; Wand&lt;/p&gt;</w:t>
            </w:r>
          </w:p>
          <w:p w:rsidR="00FA0351" w:rsidRPr="0038676A" w:rsidRDefault="00FA0351" w:rsidP="00FA0351">
            <w:pPr>
              <w:jc w:val="both"/>
              <w:rPr>
                <w:rFonts w:cs="Times New Roman"/>
                <w:color w:val="000000" w:themeColor="text1"/>
              </w:rPr>
            </w:pPr>
            <w:r w:rsidRPr="0038676A">
              <w:rPr>
                <w:rFonts w:cs="Times New Roman"/>
                <w:color w:val="000000" w:themeColor="text1"/>
              </w:rPr>
              <w:t xml:space="preserve">- Kết quả: </w:t>
            </w:r>
            <w:r w:rsidRPr="0038676A">
              <w:rPr>
                <w:rFonts w:cs="Times New Roman"/>
                <w:color w:val="000000"/>
              </w:rPr>
              <w:t xml:space="preserve">Công ty CP </w:t>
            </w:r>
            <w:r w:rsidRPr="0038676A">
              <w:rPr>
                <w:rFonts w:cs="Times New Roman"/>
                <w:strike/>
                <w:color w:val="000000"/>
              </w:rPr>
              <w:t>Công nghệ</w:t>
            </w:r>
            <w:del w:id="1" w:author="Unknown">
              <w:r w:rsidRPr="0038676A">
                <w:rPr>
                  <w:rFonts w:cs="Times New Roman"/>
                  <w:color w:val="000000"/>
                </w:rPr>
                <w:delText>Công nghệ</w:delText>
              </w:r>
            </w:del>
            <w:r w:rsidRPr="0038676A">
              <w:rPr>
                <w:rFonts w:cs="Times New Roman"/>
                <w:color w:val="000000"/>
              </w:rPr>
              <w:t> Wand</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3" w:tgtFrame="_blank" w:history="1">
              <w:r w:rsidR="00EA5758" w:rsidRPr="0038676A">
                <w:rPr>
                  <w:rStyle w:val="Hyperlink"/>
                  <w:rFonts w:cs="Times New Roman"/>
                  <w:color w:val="000000" w:themeColor="text1"/>
                  <w:u w:val="none"/>
                </w:rPr>
                <w:t>&lt;em&gt;</w:t>
              </w:r>
            </w:hyperlink>
          </w:p>
          <w:p w:rsidR="00FA0351" w:rsidRPr="0038676A" w:rsidRDefault="00FA0351" w:rsidP="00EA5758">
            <w:pPr>
              <w:spacing w:before="300" w:after="300"/>
              <w:rPr>
                <w:rFonts w:cs="Times New Roman"/>
                <w:color w:val="000000" w:themeColor="text1"/>
              </w:rPr>
            </w:pPr>
            <w:r w:rsidRPr="0038676A">
              <w:rPr>
                <w:rFonts w:cs="Times New Roman"/>
                <w:color w:val="000000" w:themeColor="text1"/>
              </w:rPr>
              <w:t>&lt;i&gt;</w:t>
            </w:r>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một đoạn văn bản được định dạng kiểu chữ in nghiêng</w:t>
            </w:r>
          </w:p>
        </w:tc>
        <w:tc>
          <w:tcPr>
            <w:tcW w:w="5147" w:type="dxa"/>
          </w:tcPr>
          <w:p w:rsidR="00EA5758" w:rsidRPr="0038676A" w:rsidRDefault="00FA0351" w:rsidP="00EA5758">
            <w:pPr>
              <w:jc w:val="both"/>
              <w:rPr>
                <w:rFonts w:cs="Times New Roman"/>
                <w:color w:val="000000" w:themeColor="text1"/>
              </w:rPr>
            </w:pPr>
            <w:r w:rsidRPr="0038676A">
              <w:rPr>
                <w:rFonts w:cs="Times New Roman"/>
                <w:color w:val="000000" w:themeColor="text1"/>
              </w:rPr>
              <w:t>- Ví dụ:</w:t>
            </w:r>
          </w:p>
          <w:p w:rsidR="00FA0351" w:rsidRPr="0038676A" w:rsidRDefault="00FA0351" w:rsidP="00EA5758">
            <w:pPr>
              <w:jc w:val="both"/>
              <w:rPr>
                <w:rFonts w:cs="Times New Roman"/>
                <w:color w:val="000000" w:themeColor="text1"/>
              </w:rPr>
            </w:pPr>
            <w:r w:rsidRPr="0038676A">
              <w:rPr>
                <w:rFonts w:cs="Times New Roman"/>
                <w:color w:val="000000" w:themeColor="text1"/>
              </w:rPr>
              <w:t>&lt;p&gt;Công ty CP &lt;em&gt;Công nghệ&lt;/em&gt; Wand&lt;/p&gt;</w:t>
            </w:r>
          </w:p>
          <w:p w:rsidR="00FA0351" w:rsidRPr="0038676A" w:rsidRDefault="00FA0351" w:rsidP="00EA5758">
            <w:pPr>
              <w:jc w:val="both"/>
              <w:rPr>
                <w:rFonts w:cs="Times New Roman"/>
                <w:color w:val="000000" w:themeColor="text1"/>
              </w:rPr>
            </w:pPr>
            <w:r w:rsidRPr="0038676A">
              <w:rPr>
                <w:rFonts w:cs="Times New Roman"/>
                <w:color w:val="000000" w:themeColor="text1"/>
              </w:rPr>
              <w:t>- Kết quả:</w:t>
            </w:r>
          </w:p>
          <w:p w:rsidR="00FA0351" w:rsidRPr="0038676A" w:rsidRDefault="00FA0351" w:rsidP="00EA5758">
            <w:pPr>
              <w:jc w:val="both"/>
              <w:rPr>
                <w:rFonts w:cs="Times New Roman"/>
                <w:color w:val="000000" w:themeColor="text1"/>
              </w:rPr>
            </w:pPr>
            <w:r w:rsidRPr="0038676A">
              <w:rPr>
                <w:rFonts w:cs="Times New Roman"/>
                <w:color w:val="000000"/>
              </w:rPr>
              <w:t>Công ty CP </w:t>
            </w:r>
            <w:r w:rsidRPr="0038676A">
              <w:rPr>
                <w:rStyle w:val="Emphasis"/>
                <w:rFonts w:cs="Times New Roman"/>
                <w:color w:val="000000"/>
              </w:rPr>
              <w:t>Công nghệ</w:t>
            </w:r>
            <w:r w:rsidRPr="0038676A">
              <w:rPr>
                <w:rFonts w:cs="Times New Roman"/>
                <w:color w:val="000000"/>
              </w:rPr>
              <w:t> Wand</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4" w:tgtFrame="_blank" w:history="1">
              <w:r w:rsidR="00EA5758" w:rsidRPr="0038676A">
                <w:rPr>
                  <w:rStyle w:val="Hyperlink"/>
                  <w:rFonts w:cs="Times New Roman"/>
                  <w:color w:val="000000" w:themeColor="text1"/>
                  <w:u w:val="none"/>
                </w:rPr>
                <w:t>&lt;ins&gt;</w:t>
              </w:r>
            </w:hyperlink>
          </w:p>
          <w:p w:rsidR="00030FD8" w:rsidRPr="0038676A" w:rsidRDefault="00030FD8" w:rsidP="00EA5758">
            <w:pPr>
              <w:spacing w:before="300" w:after="300"/>
              <w:rPr>
                <w:rFonts w:cs="Times New Roman"/>
                <w:color w:val="000000" w:themeColor="text1"/>
              </w:rPr>
            </w:pPr>
            <w:r w:rsidRPr="0038676A">
              <w:rPr>
                <w:rFonts w:cs="Times New Roman"/>
                <w:color w:val="000000" w:themeColor="text1"/>
              </w:rPr>
              <w:t>&lt;u&gt;</w:t>
            </w:r>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Tạo một đường gạch chân lên văn bản</w:t>
            </w:r>
          </w:p>
        </w:tc>
        <w:tc>
          <w:tcPr>
            <w:tcW w:w="5147" w:type="dxa"/>
          </w:tcPr>
          <w:p w:rsidR="00FA0351" w:rsidRPr="0038676A" w:rsidRDefault="00FA0351" w:rsidP="00FA0351">
            <w:pPr>
              <w:jc w:val="both"/>
              <w:rPr>
                <w:rFonts w:cs="Times New Roman"/>
                <w:color w:val="000000" w:themeColor="text1"/>
              </w:rPr>
            </w:pPr>
            <w:r w:rsidRPr="0038676A">
              <w:rPr>
                <w:rFonts w:cs="Times New Roman"/>
                <w:color w:val="000000" w:themeColor="text1"/>
              </w:rPr>
              <w:t>- Ví dụ:</w:t>
            </w:r>
          </w:p>
          <w:p w:rsidR="00FA0351" w:rsidRPr="0038676A" w:rsidRDefault="00FA0351" w:rsidP="00FA0351">
            <w:pPr>
              <w:jc w:val="both"/>
              <w:rPr>
                <w:rFonts w:cs="Times New Roman"/>
                <w:color w:val="000000" w:themeColor="text1"/>
              </w:rPr>
            </w:pPr>
            <w:r w:rsidRPr="0038676A">
              <w:rPr>
                <w:rFonts w:cs="Times New Roman"/>
                <w:color w:val="000000" w:themeColor="text1"/>
              </w:rPr>
              <w:t>&lt;p&gt;Công ty CP &lt;ins&gt;Công nghệ&lt;/ins&gt; Wand&lt;/p&gt;</w:t>
            </w:r>
          </w:p>
          <w:p w:rsidR="00FA0351" w:rsidRPr="0038676A" w:rsidRDefault="00FA0351" w:rsidP="00FA0351">
            <w:pPr>
              <w:jc w:val="both"/>
              <w:rPr>
                <w:rFonts w:cs="Times New Roman"/>
                <w:color w:val="000000" w:themeColor="text1"/>
              </w:rPr>
            </w:pPr>
            <w:r w:rsidRPr="0038676A">
              <w:rPr>
                <w:rFonts w:cs="Times New Roman"/>
                <w:color w:val="000000" w:themeColor="text1"/>
              </w:rPr>
              <w:t>- Kết quả:</w:t>
            </w:r>
          </w:p>
          <w:p w:rsidR="00EA5758" w:rsidRPr="0038676A" w:rsidRDefault="00FA0351" w:rsidP="00FA0351">
            <w:pPr>
              <w:jc w:val="both"/>
              <w:rPr>
                <w:rFonts w:cs="Times New Roman"/>
                <w:color w:val="000000" w:themeColor="text1"/>
              </w:rPr>
            </w:pPr>
            <w:r w:rsidRPr="0038676A">
              <w:rPr>
                <w:rFonts w:cs="Times New Roman"/>
                <w:color w:val="000000"/>
              </w:rPr>
              <w:t>Công ty CP </w:t>
            </w:r>
            <w:r w:rsidRPr="0038676A">
              <w:rPr>
                <w:rStyle w:val="Emphasis"/>
                <w:rFonts w:cs="Times New Roman"/>
                <w:i w:val="0"/>
                <w:color w:val="000000"/>
                <w:u w:val="single"/>
              </w:rPr>
              <w:t>Công nghệ</w:t>
            </w:r>
            <w:r w:rsidRPr="0038676A">
              <w:rPr>
                <w:rFonts w:cs="Times New Roman"/>
                <w:color w:val="000000"/>
              </w:rPr>
              <w:t> Wand</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5" w:tgtFrame="_blank" w:history="1">
              <w:r w:rsidR="00EA5758" w:rsidRPr="0038676A">
                <w:rPr>
                  <w:rStyle w:val="Hyperlink"/>
                  <w:rFonts w:cs="Times New Roman"/>
                  <w:color w:val="000000" w:themeColor="text1"/>
                  <w:u w:val="none"/>
                </w:rPr>
                <w:t>&lt;kbd&gt;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một từ </w:t>
            </w:r>
            <w:r w:rsidRPr="0038676A">
              <w:rPr>
                <w:rFonts w:cs="Times New Roman"/>
                <w:i/>
                <w:iCs/>
                <w:color w:val="000000" w:themeColor="text1"/>
              </w:rPr>
              <w:t>(hoặc cụm từ)</w:t>
            </w:r>
            <w:r w:rsidRPr="0038676A">
              <w:rPr>
                <w:rFonts w:cs="Times New Roman"/>
                <w:color w:val="000000" w:themeColor="text1"/>
              </w:rPr>
              <w:t> mang ý nghĩa là một phím hoặc tổ hợp phím</w:t>
            </w:r>
          </w:p>
        </w:tc>
        <w:tc>
          <w:tcPr>
            <w:tcW w:w="5147" w:type="dxa"/>
          </w:tcPr>
          <w:p w:rsidR="00EA5758" w:rsidRPr="0038676A" w:rsidRDefault="00FA0351" w:rsidP="00EA5758">
            <w:pPr>
              <w:jc w:val="both"/>
              <w:rPr>
                <w:rFonts w:cs="Times New Roman"/>
                <w:color w:val="000000" w:themeColor="text1"/>
              </w:rPr>
            </w:pPr>
            <w:r w:rsidRPr="0038676A">
              <w:rPr>
                <w:rFonts w:cs="Times New Roman"/>
                <w:color w:val="000000" w:themeColor="text1"/>
              </w:rPr>
              <w:t>- Mặc định phần tử &lt;kbd&gt; được thiết lập font chữ monospace, nên nó thích hợp để mô tả các phím</w:t>
            </w:r>
          </w:p>
          <w:p w:rsidR="00FD6805" w:rsidRPr="0038676A" w:rsidRDefault="00FD6805" w:rsidP="00EA5758">
            <w:pPr>
              <w:jc w:val="both"/>
              <w:rPr>
                <w:rFonts w:cs="Times New Roman"/>
                <w:color w:val="000000" w:themeColor="text1"/>
              </w:rPr>
            </w:pPr>
            <w:r w:rsidRPr="0038676A">
              <w:rPr>
                <w:rFonts w:cs="Times New Roman"/>
                <w:color w:val="000000" w:themeColor="text1"/>
              </w:rPr>
              <w:t>- Ví dụ:</w:t>
            </w:r>
          </w:p>
          <w:p w:rsidR="00FD6805" w:rsidRPr="0038676A" w:rsidRDefault="00FD6805" w:rsidP="00EA5758">
            <w:pPr>
              <w:jc w:val="both"/>
              <w:rPr>
                <w:rFonts w:cs="Times New Roman"/>
                <w:color w:val="000000" w:themeColor="text1"/>
              </w:rPr>
            </w:pPr>
            <w:r w:rsidRPr="0038676A">
              <w:rPr>
                <w:rFonts w:cs="Times New Roman"/>
                <w:color w:val="000000" w:themeColor="text1"/>
              </w:rPr>
              <w:t>&lt;kbd&gt;Ctrl + Shift + N&lt;/kbd&gt;</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6" w:tgtFrame="_blank" w:history="1">
              <w:r w:rsidR="00EA5758" w:rsidRPr="0038676A">
                <w:rPr>
                  <w:rStyle w:val="Hyperlink"/>
                  <w:rFonts w:cs="Times New Roman"/>
                  <w:color w:val="000000" w:themeColor="text1"/>
                  <w:u w:val="none"/>
                </w:rPr>
                <w:t>&lt;mark&gt;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Đánh dấu màu nền nổi bật cho văn bản</w:t>
            </w:r>
          </w:p>
        </w:tc>
        <w:tc>
          <w:tcPr>
            <w:tcW w:w="5147" w:type="dxa"/>
          </w:tcPr>
          <w:p w:rsidR="00FD6805" w:rsidRPr="0038676A" w:rsidRDefault="00FD6805" w:rsidP="00FD6805">
            <w:pPr>
              <w:jc w:val="both"/>
              <w:rPr>
                <w:rFonts w:cs="Times New Roman"/>
                <w:color w:val="000000" w:themeColor="text1"/>
              </w:rPr>
            </w:pPr>
            <w:r w:rsidRPr="0038676A">
              <w:rPr>
                <w:rFonts w:cs="Times New Roman"/>
                <w:color w:val="000000" w:themeColor="text1"/>
              </w:rPr>
              <w:t>- Ví dụ:</w:t>
            </w:r>
          </w:p>
          <w:p w:rsidR="00FD6805" w:rsidRPr="0038676A" w:rsidRDefault="00FD6805" w:rsidP="00FD6805">
            <w:pPr>
              <w:jc w:val="both"/>
              <w:rPr>
                <w:rFonts w:cs="Times New Roman"/>
                <w:color w:val="000000" w:themeColor="text1"/>
              </w:rPr>
            </w:pPr>
            <w:r w:rsidRPr="0038676A">
              <w:rPr>
                <w:rFonts w:cs="Times New Roman"/>
                <w:color w:val="000000" w:themeColor="text1"/>
              </w:rPr>
              <w:t>&lt;p&gt;Công ty CP &lt;mark&gt;Công nghệ&lt;/mark&gt; Wand&lt;/p&gt;</w:t>
            </w:r>
          </w:p>
          <w:p w:rsidR="00FD6805" w:rsidRPr="0038676A" w:rsidRDefault="00FD6805" w:rsidP="00FD6805">
            <w:pPr>
              <w:jc w:val="both"/>
              <w:rPr>
                <w:rFonts w:cs="Times New Roman"/>
                <w:color w:val="000000" w:themeColor="text1"/>
              </w:rPr>
            </w:pPr>
            <w:r w:rsidRPr="0038676A">
              <w:rPr>
                <w:rFonts w:cs="Times New Roman"/>
                <w:color w:val="000000" w:themeColor="text1"/>
              </w:rPr>
              <w:t>- Kết quả:</w:t>
            </w:r>
          </w:p>
          <w:p w:rsidR="00EA5758" w:rsidRPr="0038676A" w:rsidRDefault="00FD6805" w:rsidP="00FD6805">
            <w:pPr>
              <w:jc w:val="both"/>
              <w:rPr>
                <w:rFonts w:cs="Times New Roman"/>
                <w:color w:val="000000" w:themeColor="text1"/>
              </w:rPr>
            </w:pPr>
            <w:r w:rsidRPr="0038676A">
              <w:rPr>
                <w:rFonts w:cs="Times New Roman"/>
                <w:color w:val="000000"/>
              </w:rPr>
              <w:t>Công ty CP </w:t>
            </w:r>
            <w:r w:rsidRPr="0038676A">
              <w:rPr>
                <w:rStyle w:val="Emphasis"/>
                <w:rFonts w:cs="Times New Roman"/>
                <w:i w:val="0"/>
                <w:color w:val="000000"/>
                <w:highlight w:val="yellow"/>
              </w:rPr>
              <w:t>Công nghệ</w:t>
            </w:r>
            <w:r w:rsidRPr="0038676A">
              <w:rPr>
                <w:rFonts w:cs="Times New Roman"/>
                <w:color w:val="000000"/>
              </w:rPr>
              <w:t> Wand</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7" w:tgtFrame="_blank" w:history="1">
              <w:r w:rsidR="00EA5758" w:rsidRPr="0038676A">
                <w:rPr>
                  <w:rStyle w:val="Hyperlink"/>
                  <w:rFonts w:cs="Times New Roman"/>
                  <w:color w:val="000000" w:themeColor="text1"/>
                  <w:u w:val="none"/>
                </w:rPr>
                <w:t>&lt;meter&gt;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Tạo phần tử có ý nghĩa giống như: </w:t>
            </w:r>
            <w:r w:rsidRPr="0038676A">
              <w:rPr>
                <w:rFonts w:cs="Times New Roman"/>
                <w:i/>
                <w:iCs/>
                <w:color w:val="000000" w:themeColor="text1"/>
              </w:rPr>
              <w:t>thước đo, ổ đĩa, ....</w:t>
            </w:r>
          </w:p>
        </w:tc>
        <w:tc>
          <w:tcPr>
            <w:tcW w:w="5147" w:type="dxa"/>
          </w:tcPr>
          <w:p w:rsidR="00EA5758" w:rsidRPr="0038676A" w:rsidRDefault="00FD6805" w:rsidP="00EA5758">
            <w:pPr>
              <w:jc w:val="both"/>
              <w:rPr>
                <w:rFonts w:cs="Times New Roman"/>
                <w:color w:val="000000" w:themeColor="text1"/>
              </w:rPr>
            </w:pPr>
            <w:r w:rsidRPr="0038676A">
              <w:rPr>
                <w:rFonts w:cs="Times New Roman"/>
                <w:color w:val="000000" w:themeColor="text1"/>
              </w:rPr>
              <w:t>- Cú pháp:</w:t>
            </w:r>
          </w:p>
          <w:p w:rsidR="00FD6805" w:rsidRPr="0038676A" w:rsidRDefault="00FD6805" w:rsidP="00FD6805">
            <w:pPr>
              <w:rPr>
                <w:rFonts w:cs="Times New Roman"/>
                <w:color w:val="000000" w:themeColor="text1"/>
              </w:rPr>
            </w:pPr>
            <w:r w:rsidRPr="0038676A">
              <w:rPr>
                <w:rFonts w:cs="Times New Roman"/>
                <w:color w:val="000000" w:themeColor="text1"/>
              </w:rPr>
              <w:t xml:space="preserve">&lt;meter min="number" </w:t>
            </w:r>
          </w:p>
          <w:p w:rsidR="00FD6805" w:rsidRPr="0038676A" w:rsidRDefault="00FD6805" w:rsidP="00FD6805">
            <w:pPr>
              <w:rPr>
                <w:rFonts w:cs="Times New Roman"/>
                <w:color w:val="000000" w:themeColor="text1"/>
              </w:rPr>
            </w:pPr>
            <w:r w:rsidRPr="0038676A">
              <w:rPr>
                <w:rFonts w:cs="Times New Roman"/>
                <w:color w:val="000000" w:themeColor="text1"/>
              </w:rPr>
              <w:t xml:space="preserve">            max="number" </w:t>
            </w:r>
          </w:p>
          <w:p w:rsidR="00FD6805" w:rsidRPr="0038676A" w:rsidRDefault="00FD6805" w:rsidP="00FD6805">
            <w:pPr>
              <w:rPr>
                <w:rFonts w:cs="Times New Roman"/>
                <w:color w:val="000000" w:themeColor="text1"/>
              </w:rPr>
            </w:pPr>
            <w:r w:rsidRPr="0038676A">
              <w:rPr>
                <w:rFonts w:cs="Times New Roman"/>
                <w:color w:val="000000" w:themeColor="text1"/>
              </w:rPr>
              <w:t xml:space="preserve">            low="number" </w:t>
            </w:r>
          </w:p>
          <w:p w:rsidR="00FD6805" w:rsidRPr="0038676A" w:rsidRDefault="00FD6805" w:rsidP="00FD6805">
            <w:pPr>
              <w:rPr>
                <w:rFonts w:cs="Times New Roman"/>
                <w:color w:val="000000" w:themeColor="text1"/>
              </w:rPr>
            </w:pPr>
            <w:r w:rsidRPr="0038676A">
              <w:rPr>
                <w:rFonts w:cs="Times New Roman"/>
                <w:color w:val="000000" w:themeColor="text1"/>
              </w:rPr>
              <w:t xml:space="preserve">            high="number" </w:t>
            </w:r>
          </w:p>
          <w:p w:rsidR="00FD6805" w:rsidRPr="0038676A" w:rsidRDefault="00FD6805" w:rsidP="00FD6805">
            <w:pPr>
              <w:rPr>
                <w:rFonts w:cs="Times New Roman"/>
                <w:color w:val="000000" w:themeColor="text1"/>
              </w:rPr>
            </w:pPr>
            <w:r w:rsidRPr="0038676A">
              <w:rPr>
                <w:rFonts w:cs="Times New Roman"/>
                <w:color w:val="000000" w:themeColor="text1"/>
              </w:rPr>
              <w:t xml:space="preserve">           value="number"&gt;</w:t>
            </w:r>
          </w:p>
          <w:p w:rsidR="00FD6805" w:rsidRPr="0038676A" w:rsidRDefault="00FD6805" w:rsidP="00FD6805">
            <w:pPr>
              <w:rPr>
                <w:rFonts w:cs="Times New Roman"/>
                <w:color w:val="000000" w:themeColor="text1"/>
              </w:rPr>
            </w:pPr>
            <w:r w:rsidRPr="0038676A">
              <w:rPr>
                <w:rFonts w:cs="Times New Roman"/>
                <w:color w:val="000000" w:themeColor="text1"/>
              </w:rPr>
              <w:t>&lt;/meter&gt;</w:t>
            </w:r>
          </w:p>
          <w:p w:rsidR="00FD6805" w:rsidRPr="0038676A" w:rsidRDefault="00FD6805" w:rsidP="00FD6805">
            <w:pPr>
              <w:rPr>
                <w:rFonts w:cs="Times New Roman"/>
                <w:color w:val="000000" w:themeColor="text1"/>
              </w:rPr>
            </w:pPr>
            <w:r w:rsidRPr="0038676A">
              <w:rPr>
                <w:rFonts w:cs="Times New Roman"/>
                <w:color w:val="000000" w:themeColor="text1"/>
              </w:rPr>
              <w:t>- Trong đó:</w:t>
            </w:r>
          </w:p>
          <w:p w:rsidR="00FD6805" w:rsidRPr="0038676A" w:rsidRDefault="00FD6805" w:rsidP="00FD6805">
            <w:pPr>
              <w:rPr>
                <w:rFonts w:cs="Times New Roman"/>
                <w:color w:val="000000" w:themeColor="text1"/>
              </w:rPr>
            </w:pPr>
            <w:r w:rsidRPr="0038676A">
              <w:rPr>
                <w:rFonts w:cs="Times New Roman"/>
                <w:color w:val="000000" w:themeColor="text1"/>
              </w:rPr>
              <w:t>min: Xác định giá trị nhỏ nhất của thước đo</w:t>
            </w:r>
          </w:p>
          <w:p w:rsidR="00FD6805" w:rsidRPr="0038676A" w:rsidRDefault="00FD6805" w:rsidP="00FD6805">
            <w:pPr>
              <w:rPr>
                <w:rFonts w:cs="Times New Roman"/>
                <w:color w:val="000000" w:themeColor="text1"/>
              </w:rPr>
            </w:pPr>
            <w:r w:rsidRPr="0038676A">
              <w:rPr>
                <w:rFonts w:cs="Times New Roman"/>
                <w:color w:val="000000" w:themeColor="text1"/>
              </w:rPr>
              <w:t>max: Xác định giá trị lớn nhất của thước đo</w:t>
            </w:r>
          </w:p>
          <w:p w:rsidR="00FD6805" w:rsidRPr="0038676A" w:rsidRDefault="00FD6805" w:rsidP="00FD6805">
            <w:pPr>
              <w:rPr>
                <w:rFonts w:cs="Times New Roman"/>
                <w:color w:val="000000" w:themeColor="text1"/>
              </w:rPr>
            </w:pPr>
            <w:r w:rsidRPr="0038676A">
              <w:rPr>
                <w:rFonts w:cs="Times New Roman"/>
                <w:color w:val="000000" w:themeColor="text1"/>
              </w:rPr>
              <w:t>value: Xác định giá trị hiện tại của thước đo</w:t>
            </w:r>
          </w:p>
          <w:p w:rsidR="00FD6805" w:rsidRPr="0038676A" w:rsidRDefault="00FD6805" w:rsidP="00FD6805">
            <w:pPr>
              <w:rPr>
                <w:rFonts w:cs="Times New Roman"/>
                <w:color w:val="000000" w:themeColor="text1"/>
              </w:rPr>
            </w:pPr>
            <w:r w:rsidRPr="0038676A">
              <w:rPr>
                <w:rFonts w:cs="Times New Roman"/>
                <w:color w:val="000000" w:themeColor="text1"/>
              </w:rPr>
              <w:t>low: Xác định ngưỡng thấp của thước đo</w:t>
            </w:r>
          </w:p>
          <w:p w:rsidR="00FD6805" w:rsidRPr="0038676A" w:rsidRDefault="00FD6805" w:rsidP="00FD6805">
            <w:pPr>
              <w:rPr>
                <w:rFonts w:cs="Times New Roman"/>
                <w:color w:val="000000" w:themeColor="text1"/>
              </w:rPr>
            </w:pPr>
            <w:r w:rsidRPr="0038676A">
              <w:rPr>
                <w:rFonts w:cs="Times New Roman"/>
                <w:color w:val="000000" w:themeColor="text1"/>
              </w:rPr>
              <w:t>(khi giá trị hiện tại dưới ngưỡng thấp, màu của phần tử &lt;meter&gt; sẽ thay đổi)</w:t>
            </w:r>
          </w:p>
          <w:p w:rsidR="00FD6805" w:rsidRPr="0038676A" w:rsidRDefault="00FD6805" w:rsidP="00FD6805">
            <w:pPr>
              <w:rPr>
                <w:rFonts w:cs="Times New Roman"/>
                <w:color w:val="000000" w:themeColor="text1"/>
              </w:rPr>
            </w:pPr>
            <w:r w:rsidRPr="0038676A">
              <w:rPr>
                <w:rFonts w:cs="Times New Roman"/>
                <w:color w:val="000000" w:themeColor="text1"/>
              </w:rPr>
              <w:t>high: Xác định ngưỡng cao của thước đo</w:t>
            </w:r>
          </w:p>
          <w:p w:rsidR="00FD6805" w:rsidRPr="0038676A" w:rsidRDefault="00FD6805" w:rsidP="00FD6805">
            <w:pPr>
              <w:rPr>
                <w:rFonts w:cs="Times New Roman"/>
                <w:color w:val="000000" w:themeColor="text1"/>
              </w:rPr>
            </w:pPr>
            <w:r w:rsidRPr="0038676A">
              <w:rPr>
                <w:rFonts w:cs="Times New Roman"/>
                <w:color w:val="000000" w:themeColor="text1"/>
              </w:rPr>
              <w:t>(khi giá trị hiện tại trên ngưỡng cao, màu của phần tử &lt;meter&gt; sẽ thay đổi)</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8" w:tgtFrame="_blank" w:history="1">
              <w:r w:rsidR="00EA5758" w:rsidRPr="0038676A">
                <w:rPr>
                  <w:rStyle w:val="Hyperlink"/>
                  <w:rFonts w:cs="Times New Roman"/>
                  <w:color w:val="000000" w:themeColor="text1"/>
                  <w:u w:val="none"/>
                </w:rPr>
                <w:t>&lt;pre&gt;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Giúp cho nội dung mà bạn muốn hiển thị lên màn hình được giữ nguyên định dạng giống như trong lúc soạn thảo</w:t>
            </w:r>
          </w:p>
        </w:tc>
        <w:tc>
          <w:tcPr>
            <w:tcW w:w="5147" w:type="dxa"/>
          </w:tcPr>
          <w:p w:rsidR="00EA5758" w:rsidRPr="0038676A" w:rsidRDefault="00FD6805" w:rsidP="00EA5758">
            <w:pPr>
              <w:jc w:val="both"/>
              <w:rPr>
                <w:rFonts w:cs="Times New Roman"/>
                <w:color w:val="000000" w:themeColor="text1"/>
              </w:rPr>
            </w:pPr>
            <w:r w:rsidRPr="0038676A">
              <w:rPr>
                <w:rFonts w:cs="Times New Roman"/>
                <w:color w:val="000000" w:themeColor="text1"/>
              </w:rPr>
              <w:t>- Trong quá trình soạn thảo mã lệnh, nếu ta nhập nhiều dấu khoảng trắng liên tiếp hoặc gõ phím Enter để xuống dòng thì khi hiển thị lên màn hình nó vẫn chỉ được xem như một dấu khoảng trắng.</w:t>
            </w:r>
          </w:p>
          <w:p w:rsidR="00FD6805" w:rsidRPr="0038676A" w:rsidRDefault="00FD6805" w:rsidP="00EA5758">
            <w:pPr>
              <w:jc w:val="both"/>
              <w:rPr>
                <w:rFonts w:cs="Times New Roman"/>
                <w:color w:val="000000" w:themeColor="text1"/>
              </w:rPr>
            </w:pPr>
            <w:r w:rsidRPr="0038676A">
              <w:rPr>
                <w:rFonts w:cs="Times New Roman"/>
                <w:color w:val="000000" w:themeColor="text1"/>
              </w:rPr>
              <w:t>- Từ đây, thẻ &lt;pre&gt; giúp cho nội dung mà bạn muốn hiển thị lên màn hình được giữ nguyên định dạng giống như trong lúc soạn thảo.</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29" w:tgtFrame="_blank" w:history="1">
              <w:r w:rsidR="00EA5758" w:rsidRPr="0038676A">
                <w:rPr>
                  <w:rStyle w:val="Hyperlink"/>
                  <w:rFonts w:cs="Times New Roman"/>
                  <w:color w:val="000000" w:themeColor="text1"/>
                  <w:u w:val="none"/>
                </w:rPr>
                <w:t>&lt;progress&gt;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Tạo một thanh tiến trình</w:t>
            </w:r>
          </w:p>
        </w:tc>
        <w:tc>
          <w:tcPr>
            <w:tcW w:w="5147" w:type="dxa"/>
          </w:tcPr>
          <w:p w:rsidR="00EA5758" w:rsidRPr="0038676A" w:rsidRDefault="00FD6805" w:rsidP="00EA5758">
            <w:pPr>
              <w:jc w:val="both"/>
              <w:rPr>
                <w:rFonts w:cs="Times New Roman"/>
                <w:color w:val="000000" w:themeColor="text1"/>
              </w:rPr>
            </w:pPr>
            <w:r w:rsidRPr="0038676A">
              <w:rPr>
                <w:rFonts w:cs="Times New Roman"/>
                <w:color w:val="000000" w:themeColor="text1"/>
              </w:rPr>
              <w:t xml:space="preserve">- Cú pháp: </w:t>
            </w:r>
          </w:p>
          <w:p w:rsidR="00FD6805" w:rsidRPr="0038676A" w:rsidRDefault="00FD6805" w:rsidP="00FD6805">
            <w:pPr>
              <w:rPr>
                <w:rFonts w:cs="Times New Roman"/>
                <w:color w:val="000000" w:themeColor="text1"/>
              </w:rPr>
            </w:pPr>
            <w:r w:rsidRPr="0038676A">
              <w:rPr>
                <w:rFonts w:cs="Times New Roman"/>
                <w:color w:val="000000" w:themeColor="text1"/>
              </w:rPr>
              <w:t xml:space="preserve">&lt;progress max="number" </w:t>
            </w:r>
          </w:p>
          <w:p w:rsidR="00FD6805" w:rsidRPr="0038676A" w:rsidRDefault="00FD6805" w:rsidP="00FD6805">
            <w:pPr>
              <w:rPr>
                <w:rFonts w:cs="Times New Roman"/>
                <w:color w:val="000000" w:themeColor="text1"/>
              </w:rPr>
            </w:pPr>
            <w:r w:rsidRPr="0038676A">
              <w:rPr>
                <w:rFonts w:cs="Times New Roman"/>
                <w:color w:val="000000" w:themeColor="text1"/>
              </w:rPr>
              <w:t xml:space="preserve">                 value="number"&gt;</w:t>
            </w:r>
          </w:p>
          <w:p w:rsidR="00FD6805" w:rsidRPr="0038676A" w:rsidRDefault="00FD6805" w:rsidP="00FD6805">
            <w:pPr>
              <w:rPr>
                <w:rFonts w:cs="Times New Roman"/>
                <w:color w:val="000000" w:themeColor="text1"/>
              </w:rPr>
            </w:pPr>
            <w:r w:rsidRPr="0038676A">
              <w:rPr>
                <w:rFonts w:cs="Times New Roman"/>
                <w:color w:val="000000" w:themeColor="text1"/>
              </w:rPr>
              <w:t>&lt;/progress&gt;</w:t>
            </w:r>
          </w:p>
          <w:p w:rsidR="00FD6805" w:rsidRPr="0038676A" w:rsidRDefault="00FD6805" w:rsidP="00FD6805">
            <w:pPr>
              <w:rPr>
                <w:rFonts w:cs="Times New Roman"/>
                <w:color w:val="000000" w:themeColor="text1"/>
              </w:rPr>
            </w:pPr>
            <w:r w:rsidRPr="0038676A">
              <w:rPr>
                <w:rFonts w:cs="Times New Roman"/>
                <w:color w:val="000000" w:themeColor="text1"/>
              </w:rPr>
              <w:t>- Trong đó:</w:t>
            </w:r>
          </w:p>
          <w:p w:rsidR="00FD6805" w:rsidRPr="0038676A" w:rsidRDefault="00FD6805" w:rsidP="00FD6805">
            <w:pPr>
              <w:rPr>
                <w:rFonts w:cs="Times New Roman"/>
                <w:color w:val="000000" w:themeColor="text1"/>
              </w:rPr>
            </w:pPr>
            <w:r w:rsidRPr="0038676A">
              <w:rPr>
                <w:rFonts w:cs="Times New Roman"/>
                <w:color w:val="000000" w:themeColor="text1"/>
              </w:rPr>
              <w:t>max: Xác định tổng khối lượng công việc</w:t>
            </w:r>
          </w:p>
          <w:p w:rsidR="00FD6805" w:rsidRPr="0038676A" w:rsidRDefault="00FD6805" w:rsidP="00FD6805">
            <w:pPr>
              <w:rPr>
                <w:rFonts w:cs="Times New Roman"/>
                <w:color w:val="000000" w:themeColor="text1"/>
              </w:rPr>
            </w:pPr>
            <w:r w:rsidRPr="0038676A">
              <w:rPr>
                <w:rFonts w:cs="Times New Roman"/>
                <w:color w:val="000000" w:themeColor="text1"/>
              </w:rPr>
              <w:t>value: Xác định khối lượng công việc đã hoàn thành</w:t>
            </w:r>
          </w:p>
        </w:tc>
      </w:tr>
      <w:tr w:rsidR="00EA5758" w:rsidRPr="0038676A" w:rsidTr="00DD1A48">
        <w:tc>
          <w:tcPr>
            <w:tcW w:w="1838" w:type="dxa"/>
            <w:vAlign w:val="center"/>
          </w:tcPr>
          <w:p w:rsidR="00EA5758" w:rsidRPr="0038676A" w:rsidRDefault="0063035A" w:rsidP="00EA5758">
            <w:pPr>
              <w:spacing w:before="300" w:after="300"/>
              <w:rPr>
                <w:rFonts w:cs="Times New Roman"/>
                <w:color w:val="000000" w:themeColor="text1"/>
              </w:rPr>
            </w:pPr>
            <w:hyperlink r:id="rId30" w:tgtFrame="_blank" w:history="1">
              <w:r w:rsidR="00EA5758" w:rsidRPr="0038676A">
                <w:rPr>
                  <w:rStyle w:val="Hyperlink"/>
                  <w:rFonts w:cs="Times New Roman"/>
                  <w:color w:val="000000" w:themeColor="text1"/>
                  <w:u w:val="none"/>
                </w:rPr>
                <w:t>&lt;q&gt;</w:t>
              </w:r>
            </w:hyperlink>
          </w:p>
        </w:tc>
        <w:tc>
          <w:tcPr>
            <w:tcW w:w="2126" w:type="dxa"/>
            <w:vAlign w:val="center"/>
          </w:tcPr>
          <w:p w:rsidR="00EA5758" w:rsidRPr="0038676A" w:rsidRDefault="00EA5758" w:rsidP="00EA5758">
            <w:pPr>
              <w:spacing w:before="300" w:after="300"/>
              <w:rPr>
                <w:rFonts w:cs="Times New Roman"/>
                <w:color w:val="000000" w:themeColor="text1"/>
              </w:rPr>
            </w:pPr>
            <w:r w:rsidRPr="0038676A">
              <w:rPr>
                <w:rFonts w:cs="Times New Roman"/>
                <w:color w:val="000000" w:themeColor="text1"/>
              </w:rPr>
              <w:t>Xác định một câu trích dẫn ngắn</w:t>
            </w:r>
          </w:p>
        </w:tc>
        <w:tc>
          <w:tcPr>
            <w:tcW w:w="5147" w:type="dxa"/>
          </w:tcPr>
          <w:p w:rsidR="00EA5758" w:rsidRPr="0038676A" w:rsidRDefault="00FD6805" w:rsidP="00EA5758">
            <w:pPr>
              <w:jc w:val="both"/>
              <w:rPr>
                <w:rFonts w:cs="Times New Roman"/>
                <w:color w:val="000000" w:themeColor="text1"/>
              </w:rPr>
            </w:pPr>
            <w:r w:rsidRPr="0038676A">
              <w:rPr>
                <w:rFonts w:cs="Times New Roman"/>
                <w:color w:val="000000" w:themeColor="text1"/>
              </w:rPr>
              <w:t>- Phần tử &lt;q&gt; sẽ tự động tạo một cặp dấu nháy kép bao quanh câu trích dẫn</w:t>
            </w:r>
          </w:p>
          <w:p w:rsidR="00FD6805" w:rsidRPr="0038676A" w:rsidRDefault="00FD6805" w:rsidP="00EA5758">
            <w:pPr>
              <w:jc w:val="both"/>
              <w:rPr>
                <w:rFonts w:cs="Times New Roman"/>
                <w:color w:val="000000" w:themeColor="text1"/>
              </w:rPr>
            </w:pPr>
            <w:r w:rsidRPr="0038676A">
              <w:rPr>
                <w:rFonts w:cs="Times New Roman"/>
                <w:color w:val="000000" w:themeColor="text1"/>
              </w:rPr>
              <w:t>- Ví dụ:</w:t>
            </w:r>
          </w:p>
          <w:p w:rsidR="00FD6805" w:rsidRPr="0038676A" w:rsidRDefault="004E7098" w:rsidP="00EA5758">
            <w:pPr>
              <w:jc w:val="both"/>
              <w:rPr>
                <w:rFonts w:cs="Times New Roman"/>
                <w:color w:val="000000" w:themeColor="text1"/>
              </w:rPr>
            </w:pPr>
            <w:r w:rsidRPr="0038676A">
              <w:rPr>
                <w:rFonts w:cs="Times New Roman"/>
                <w:color w:val="000000" w:themeColor="text1"/>
              </w:rPr>
              <w:t>&lt;p&gt;An nói: &lt;q&gt;Bạn khỏe không?&lt;/q&gt;&lt;/p&gt;</w:t>
            </w:r>
          </w:p>
          <w:p w:rsidR="004E7098" w:rsidRPr="0038676A" w:rsidRDefault="004E7098" w:rsidP="00EA5758">
            <w:pPr>
              <w:jc w:val="both"/>
              <w:rPr>
                <w:rFonts w:cs="Times New Roman"/>
                <w:color w:val="000000" w:themeColor="text1"/>
              </w:rPr>
            </w:pPr>
            <w:r w:rsidRPr="0038676A">
              <w:rPr>
                <w:rFonts w:cs="Times New Roman"/>
                <w:color w:val="000000" w:themeColor="text1"/>
              </w:rPr>
              <w:t xml:space="preserve">- Kết quả: </w:t>
            </w:r>
          </w:p>
          <w:p w:rsidR="004E7098" w:rsidRPr="0038676A" w:rsidRDefault="004E7098" w:rsidP="00EA5758">
            <w:pPr>
              <w:jc w:val="both"/>
              <w:rPr>
                <w:rFonts w:cs="Times New Roman"/>
                <w:color w:val="000000" w:themeColor="text1"/>
              </w:rPr>
            </w:pPr>
            <w:r w:rsidRPr="0038676A">
              <w:rPr>
                <w:rFonts w:cs="Times New Roman"/>
                <w:color w:val="000000" w:themeColor="text1"/>
              </w:rPr>
              <w:t>An nói: “Bạn khỏe không?”</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31" w:tgtFrame="_blank" w:history="1">
              <w:r w:rsidR="004E7098" w:rsidRPr="0038676A">
                <w:rPr>
                  <w:rStyle w:val="Hyperlink"/>
                  <w:rFonts w:cs="Times New Roman"/>
                  <w:color w:val="000000" w:themeColor="text1"/>
                  <w:u w:val="none"/>
                </w:rPr>
                <w:t>&lt;small&gt;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một đoạn văn bản có kích thước chữ nhỏ hơn văn bản bình thường</w:t>
            </w:r>
          </w:p>
        </w:tc>
        <w:tc>
          <w:tcPr>
            <w:tcW w:w="5147" w:type="dxa"/>
          </w:tcPr>
          <w:p w:rsidR="004E7098" w:rsidRPr="0038676A" w:rsidRDefault="004E7098" w:rsidP="004E7098">
            <w:pPr>
              <w:jc w:val="both"/>
              <w:rPr>
                <w:rFonts w:cs="Times New Roman"/>
                <w:color w:val="000000" w:themeColor="text1"/>
              </w:rPr>
            </w:pPr>
            <w:r w:rsidRPr="0038676A">
              <w:rPr>
                <w:rFonts w:cs="Times New Roman"/>
                <w:color w:val="000000" w:themeColor="text1"/>
              </w:rPr>
              <w:t>- Ví dụ:</w:t>
            </w:r>
          </w:p>
          <w:p w:rsidR="004E7098" w:rsidRPr="0038676A" w:rsidRDefault="004E7098" w:rsidP="004E7098">
            <w:pPr>
              <w:jc w:val="both"/>
              <w:rPr>
                <w:rFonts w:cs="Times New Roman"/>
                <w:color w:val="000000" w:themeColor="text1"/>
              </w:rPr>
            </w:pPr>
            <w:r w:rsidRPr="0038676A">
              <w:rPr>
                <w:rFonts w:cs="Times New Roman"/>
                <w:color w:val="000000" w:themeColor="text1"/>
              </w:rPr>
              <w:t>&lt;p&gt;Công ty CP &lt;</w:t>
            </w:r>
            <w:r w:rsidRPr="0038676A">
              <w:rPr>
                <w:rFonts w:cs="Times New Roman"/>
              </w:rPr>
              <w:t xml:space="preserve"> </w:t>
            </w:r>
            <w:r w:rsidRPr="0038676A">
              <w:rPr>
                <w:rFonts w:cs="Times New Roman"/>
                <w:color w:val="000000" w:themeColor="text1"/>
              </w:rPr>
              <w:t>small &gt;Công nghệ&lt;/</w:t>
            </w:r>
            <w:r w:rsidRPr="0038676A">
              <w:rPr>
                <w:rFonts w:cs="Times New Roman"/>
              </w:rPr>
              <w:t xml:space="preserve"> </w:t>
            </w:r>
            <w:r w:rsidRPr="0038676A">
              <w:rPr>
                <w:rFonts w:cs="Times New Roman"/>
                <w:color w:val="000000" w:themeColor="text1"/>
              </w:rPr>
              <w:t>small &gt; Wand&lt;/p&gt;</w:t>
            </w:r>
          </w:p>
          <w:p w:rsidR="004E7098" w:rsidRPr="0038676A" w:rsidRDefault="004E7098" w:rsidP="004E7098">
            <w:pPr>
              <w:jc w:val="both"/>
              <w:rPr>
                <w:rFonts w:cs="Times New Roman"/>
                <w:color w:val="000000" w:themeColor="text1"/>
              </w:rPr>
            </w:pPr>
            <w:r w:rsidRPr="0038676A">
              <w:rPr>
                <w:rFonts w:cs="Times New Roman"/>
                <w:color w:val="000000" w:themeColor="text1"/>
              </w:rPr>
              <w:t>- Kết quả:</w:t>
            </w:r>
          </w:p>
          <w:p w:rsidR="004E7098" w:rsidRPr="0038676A" w:rsidRDefault="004E7098" w:rsidP="004E7098">
            <w:pPr>
              <w:jc w:val="both"/>
              <w:rPr>
                <w:rFonts w:cs="Times New Roman"/>
                <w:color w:val="000000" w:themeColor="text1"/>
              </w:rPr>
            </w:pPr>
            <w:r w:rsidRPr="0038676A">
              <w:rPr>
                <w:rFonts w:cs="Times New Roman"/>
                <w:color w:val="000000"/>
              </w:rPr>
              <w:t>Công ty CP </w:t>
            </w:r>
            <w:r w:rsidRPr="0038676A">
              <w:rPr>
                <w:rStyle w:val="Emphasis"/>
                <w:rFonts w:cs="Times New Roman"/>
                <w:i w:val="0"/>
                <w:color w:val="000000"/>
              </w:rPr>
              <w:t>Công nghệ</w:t>
            </w:r>
            <w:r w:rsidRPr="0038676A">
              <w:rPr>
                <w:rFonts w:cs="Times New Roman"/>
                <w:color w:val="000000"/>
              </w:rPr>
              <w:t> Wand</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32" w:tgtFrame="_blank" w:history="1">
              <w:r w:rsidR="004E7098" w:rsidRPr="0038676A">
                <w:rPr>
                  <w:rStyle w:val="Hyperlink"/>
                  <w:rFonts w:cs="Times New Roman"/>
                  <w:color w:val="000000" w:themeColor="text1"/>
                  <w:u w:val="none"/>
                </w:rPr>
                <w:t>&lt;sub&gt;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Tạo văn bản có kích thước nhỏ, nằm ở khoảng nửa dưới văn bản bình thường</w:t>
            </w:r>
          </w:p>
        </w:tc>
        <w:tc>
          <w:tcPr>
            <w:tcW w:w="5147" w:type="dxa"/>
          </w:tcPr>
          <w:p w:rsidR="004E7098" w:rsidRPr="0038676A" w:rsidRDefault="004E7098" w:rsidP="004E7098">
            <w:pPr>
              <w:jc w:val="both"/>
              <w:rPr>
                <w:rFonts w:cs="Times New Roman"/>
                <w:color w:val="000000" w:themeColor="text1"/>
              </w:rPr>
            </w:pPr>
            <w:r w:rsidRPr="0038676A">
              <w:rPr>
                <w:rFonts w:cs="Times New Roman"/>
                <w:color w:val="000000" w:themeColor="text1"/>
              </w:rPr>
              <w:t>- Ví dụ:</w:t>
            </w:r>
          </w:p>
          <w:p w:rsidR="004E7098" w:rsidRPr="0038676A" w:rsidRDefault="004E7098" w:rsidP="004E7098">
            <w:pPr>
              <w:jc w:val="both"/>
              <w:rPr>
                <w:rFonts w:cs="Times New Roman"/>
                <w:color w:val="000000" w:themeColor="text1"/>
              </w:rPr>
            </w:pPr>
            <w:r w:rsidRPr="0038676A">
              <w:rPr>
                <w:rFonts w:cs="Times New Roman"/>
                <w:color w:val="000000" w:themeColor="text1"/>
              </w:rPr>
              <w:t>&lt;p&gt;H&lt;sub&gt;2&lt;/sub&gt;O&lt;/p&gt;</w:t>
            </w:r>
          </w:p>
          <w:p w:rsidR="004E7098" w:rsidRPr="0038676A" w:rsidRDefault="004E7098" w:rsidP="004E7098">
            <w:pPr>
              <w:jc w:val="both"/>
              <w:rPr>
                <w:rFonts w:cs="Times New Roman"/>
                <w:color w:val="000000" w:themeColor="text1"/>
              </w:rPr>
            </w:pPr>
            <w:r w:rsidRPr="0038676A">
              <w:rPr>
                <w:rFonts w:cs="Times New Roman"/>
                <w:color w:val="000000" w:themeColor="text1"/>
              </w:rPr>
              <w:t>- Kết quả:</w:t>
            </w:r>
          </w:p>
          <w:p w:rsidR="004E7098" w:rsidRPr="0038676A" w:rsidRDefault="004E7098" w:rsidP="004E7098">
            <w:pPr>
              <w:jc w:val="both"/>
              <w:rPr>
                <w:rFonts w:cs="Times New Roman"/>
                <w:color w:val="000000" w:themeColor="text1"/>
              </w:rPr>
            </w:pPr>
            <w:r w:rsidRPr="0038676A">
              <w:rPr>
                <w:rFonts w:cs="Times New Roman"/>
                <w:color w:val="000000" w:themeColor="text1"/>
              </w:rPr>
              <w:t>H</w:t>
            </w:r>
            <w:r w:rsidRPr="0038676A">
              <w:rPr>
                <w:rFonts w:cs="Times New Roman"/>
                <w:color w:val="000000" w:themeColor="text1"/>
                <w:vertAlign w:val="subscript"/>
              </w:rPr>
              <w:t>2</w:t>
            </w:r>
            <w:r w:rsidRPr="0038676A">
              <w:rPr>
                <w:rFonts w:cs="Times New Roman"/>
                <w:color w:val="000000" w:themeColor="text1"/>
              </w:rPr>
              <w:t>O</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33" w:tgtFrame="_blank" w:history="1">
              <w:r w:rsidR="004E7098" w:rsidRPr="0038676A">
                <w:rPr>
                  <w:rStyle w:val="Hyperlink"/>
                  <w:rFonts w:cs="Times New Roman"/>
                  <w:color w:val="000000" w:themeColor="text1"/>
                  <w:u w:val="none"/>
                </w:rPr>
                <w:t>&lt;sup&gt;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Tạo văn bản có kích thước nhỏ, nằm ở khoảng nửa trên văn bản bình thường</w:t>
            </w:r>
          </w:p>
        </w:tc>
        <w:tc>
          <w:tcPr>
            <w:tcW w:w="5147" w:type="dxa"/>
          </w:tcPr>
          <w:p w:rsidR="004E7098" w:rsidRPr="0038676A" w:rsidRDefault="004E7098" w:rsidP="004E7098">
            <w:pPr>
              <w:jc w:val="both"/>
              <w:rPr>
                <w:rFonts w:cs="Times New Roman"/>
                <w:color w:val="000000" w:themeColor="text1"/>
              </w:rPr>
            </w:pPr>
            <w:r w:rsidRPr="0038676A">
              <w:rPr>
                <w:rFonts w:cs="Times New Roman"/>
                <w:color w:val="000000" w:themeColor="text1"/>
              </w:rPr>
              <w:t>- Ví dụ:</w:t>
            </w:r>
          </w:p>
          <w:p w:rsidR="004E7098" w:rsidRPr="0038676A" w:rsidRDefault="004E7098" w:rsidP="004E7098">
            <w:pPr>
              <w:jc w:val="both"/>
              <w:rPr>
                <w:rFonts w:cs="Times New Roman"/>
                <w:color w:val="000000" w:themeColor="text1"/>
              </w:rPr>
            </w:pPr>
            <w:r w:rsidRPr="0038676A">
              <w:rPr>
                <w:rFonts w:cs="Times New Roman"/>
                <w:color w:val="000000" w:themeColor="text1"/>
              </w:rPr>
              <w:t>&lt;p&gt;25&lt;sup&gt;2&lt;/sup&gt;&lt;/p&gt;</w:t>
            </w:r>
          </w:p>
          <w:p w:rsidR="004E7098" w:rsidRPr="0038676A" w:rsidRDefault="004E7098" w:rsidP="004E7098">
            <w:pPr>
              <w:jc w:val="both"/>
              <w:rPr>
                <w:rFonts w:cs="Times New Roman"/>
                <w:color w:val="000000" w:themeColor="text1"/>
              </w:rPr>
            </w:pPr>
            <w:r w:rsidRPr="0038676A">
              <w:rPr>
                <w:rFonts w:cs="Times New Roman"/>
                <w:color w:val="000000" w:themeColor="text1"/>
              </w:rPr>
              <w:t>- Kết quả:</w:t>
            </w:r>
          </w:p>
          <w:p w:rsidR="004E7098" w:rsidRPr="0038676A" w:rsidRDefault="004E7098" w:rsidP="004E7098">
            <w:pPr>
              <w:jc w:val="both"/>
              <w:rPr>
                <w:rFonts w:cs="Times New Roman"/>
                <w:color w:val="000000" w:themeColor="text1"/>
                <w:vertAlign w:val="superscript"/>
              </w:rPr>
            </w:pPr>
            <w:r w:rsidRPr="0038676A">
              <w:rPr>
                <w:rFonts w:cs="Times New Roman"/>
                <w:color w:val="000000" w:themeColor="text1"/>
              </w:rPr>
              <w:t>25</w:t>
            </w:r>
            <w:r w:rsidRPr="0038676A">
              <w:rPr>
                <w:rFonts w:cs="Times New Roman"/>
                <w:color w:val="000000" w:themeColor="text1"/>
                <w:vertAlign w:val="subscript"/>
              </w:rPr>
              <w:softHyphen/>
            </w:r>
            <w:r w:rsidRPr="0038676A">
              <w:rPr>
                <w:rFonts w:cs="Times New Roman"/>
                <w:color w:val="000000" w:themeColor="text1"/>
                <w:vertAlign w:val="subscript"/>
              </w:rPr>
              <w:softHyphen/>
            </w:r>
            <w:r w:rsidRPr="0038676A">
              <w:rPr>
                <w:rFonts w:cs="Times New Roman"/>
                <w:color w:val="000000" w:themeColor="text1"/>
                <w:vertAlign w:val="subscript"/>
              </w:rPr>
              <w:softHyphen/>
            </w:r>
            <w:r w:rsidRPr="0038676A">
              <w:rPr>
                <w:rFonts w:cs="Times New Roman"/>
                <w:color w:val="000000" w:themeColor="text1"/>
                <w:vertAlign w:val="subscript"/>
              </w:rPr>
              <w:softHyphen/>
            </w:r>
            <w:r w:rsidR="00030FD8" w:rsidRPr="0038676A">
              <w:rPr>
                <w:rFonts w:cs="Times New Roman"/>
                <w:color w:val="000000" w:themeColor="text1"/>
                <w:vertAlign w:val="superscript"/>
              </w:rPr>
              <w:t>2</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34" w:tgtFrame="_blank" w:history="1">
              <w:r w:rsidR="004E7098" w:rsidRPr="0038676A">
                <w:rPr>
                  <w:rStyle w:val="Hyperlink"/>
                  <w:rFonts w:cs="Times New Roman"/>
                  <w:color w:val="000000" w:themeColor="text1"/>
                  <w:u w:val="none"/>
                </w:rPr>
                <w:t>&lt;time&gt;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Đánh dấu những phần văn bản là: </w:t>
            </w:r>
            <w:r w:rsidRPr="0038676A">
              <w:rPr>
                <w:rFonts w:cs="Times New Roman"/>
                <w:i/>
                <w:iCs/>
                <w:color w:val="000000" w:themeColor="text1"/>
              </w:rPr>
              <w:t>thời gian, ngày tháng, ngày lễ, ....</w:t>
            </w:r>
          </w:p>
        </w:tc>
        <w:tc>
          <w:tcPr>
            <w:tcW w:w="5147" w:type="dxa"/>
          </w:tcPr>
          <w:p w:rsidR="00030FD8" w:rsidRPr="0038676A" w:rsidRDefault="00030FD8" w:rsidP="004E7098">
            <w:pPr>
              <w:jc w:val="both"/>
              <w:rPr>
                <w:rFonts w:cs="Times New Roman"/>
                <w:color w:val="000000" w:themeColor="text1"/>
              </w:rPr>
            </w:pPr>
            <w:r w:rsidRPr="0038676A">
              <w:rPr>
                <w:rFonts w:cs="Times New Roman"/>
                <w:color w:val="000000" w:themeColor="text1"/>
              </w:rPr>
              <w:t>- Thẻ &lt;time&gt; không có hiển thị gì đặc biệt lên màn hình. Tuy nhiên, trình duyệt có thể đọc và hiểu được đó là những móc thời gian để sau này phát triển những ứng dụng như nhắc nhở, lịch, sinh nhật, .... và các công cụ tìm kiếm có thể tạo ra những kết quả thông minh hơn.</w:t>
            </w:r>
          </w:p>
          <w:p w:rsidR="00030FD8" w:rsidRPr="0038676A" w:rsidRDefault="00030FD8" w:rsidP="004E7098">
            <w:pPr>
              <w:jc w:val="both"/>
              <w:rPr>
                <w:rFonts w:cs="Times New Roman"/>
                <w:color w:val="000000" w:themeColor="text1"/>
              </w:rPr>
            </w:pPr>
            <w:r w:rsidRPr="0038676A">
              <w:rPr>
                <w:rFonts w:cs="Times New Roman"/>
                <w:color w:val="000000" w:themeColor="text1"/>
              </w:rPr>
              <w:t>- Thuộc tính datetime dùng để đại diện cho thời gian của phần tử &lt;time&gt;</w:t>
            </w:r>
          </w:p>
          <w:p w:rsidR="004E7098" w:rsidRPr="0038676A" w:rsidRDefault="00030FD8" w:rsidP="00030FD8">
            <w:pPr>
              <w:tabs>
                <w:tab w:val="left" w:pos="1377"/>
              </w:tabs>
              <w:rPr>
                <w:rFonts w:cs="Times New Roman"/>
              </w:rPr>
            </w:pPr>
            <w:r w:rsidRPr="0038676A">
              <w:rPr>
                <w:rFonts w:cs="Times New Roman"/>
              </w:rPr>
              <w:tab/>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35" w:tgtFrame="_blank" w:history="1">
              <w:r w:rsidR="004E7098" w:rsidRPr="0038676A">
                <w:rPr>
                  <w:rStyle w:val="Hyperlink"/>
                  <w:rFonts w:cs="Times New Roman"/>
                  <w:color w:val="000000" w:themeColor="text1"/>
                  <w:u w:val="none"/>
                </w:rPr>
                <w:t>&lt;wbr&gt;</w:t>
              </w:r>
            </w:hyperlink>
          </w:p>
        </w:tc>
        <w:tc>
          <w:tcPr>
            <w:tcW w:w="2126" w:type="dxa"/>
            <w:vAlign w:val="center"/>
          </w:tcPr>
          <w:p w:rsidR="004E7098" w:rsidRPr="0038676A" w:rsidRDefault="004E7098" w:rsidP="004E7098">
            <w:pPr>
              <w:pStyle w:val="NormalWeb"/>
              <w:spacing w:before="225" w:beforeAutospacing="0" w:after="225" w:afterAutospacing="0" w:line="375" w:lineRule="atLeast"/>
              <w:rPr>
                <w:color w:val="000000" w:themeColor="text1"/>
                <w:sz w:val="26"/>
                <w:szCs w:val="26"/>
              </w:rPr>
            </w:pPr>
            <w:r w:rsidRPr="0038676A">
              <w:rPr>
                <w:color w:val="000000" w:themeColor="text1"/>
                <w:sz w:val="26"/>
                <w:szCs w:val="26"/>
              </w:rPr>
              <w:t>Ngắt bớt ký tự của một từ xuống dòng.</w:t>
            </w:r>
          </w:p>
          <w:p w:rsidR="004E7098" w:rsidRPr="0038676A" w:rsidRDefault="004E7098" w:rsidP="004E7098">
            <w:pPr>
              <w:pStyle w:val="NormalWeb"/>
              <w:spacing w:before="225" w:beforeAutospacing="0" w:after="45" w:afterAutospacing="0" w:line="375" w:lineRule="atLeast"/>
              <w:rPr>
                <w:color w:val="000000" w:themeColor="text1"/>
                <w:sz w:val="26"/>
                <w:szCs w:val="26"/>
              </w:rPr>
            </w:pPr>
            <w:r w:rsidRPr="0038676A">
              <w:rPr>
                <w:i/>
                <w:iCs/>
                <w:color w:val="000000" w:themeColor="text1"/>
                <w:sz w:val="26"/>
                <w:szCs w:val="26"/>
              </w:rPr>
              <w:t>(trong trường hợp chiều rộng của phần tử không đủ để chứa hết từ đó)</w:t>
            </w:r>
          </w:p>
        </w:tc>
        <w:tc>
          <w:tcPr>
            <w:tcW w:w="5147" w:type="dxa"/>
          </w:tcPr>
          <w:p w:rsidR="00030FD8" w:rsidRPr="0038676A" w:rsidRDefault="00030FD8" w:rsidP="00030FD8">
            <w:pPr>
              <w:jc w:val="both"/>
              <w:rPr>
                <w:rFonts w:cs="Times New Roman"/>
                <w:color w:val="000000" w:themeColor="text1"/>
              </w:rPr>
            </w:pPr>
            <w:r w:rsidRPr="0038676A">
              <w:rPr>
                <w:rFonts w:cs="Times New Roman"/>
                <w:color w:val="000000" w:themeColor="text1"/>
              </w:rPr>
              <w:t>- Một từ (word) là chuỗi gồm một hoặc nhiều ký tự liên tiếp (không chứa dấu khoảng trắng)</w:t>
            </w:r>
          </w:p>
          <w:p w:rsidR="004E7098" w:rsidRPr="0038676A" w:rsidRDefault="00030FD8" w:rsidP="00030FD8">
            <w:pPr>
              <w:jc w:val="both"/>
              <w:rPr>
                <w:rFonts w:cs="Times New Roman"/>
                <w:color w:val="000000" w:themeColor="text1"/>
              </w:rPr>
            </w:pPr>
            <w:r w:rsidRPr="0038676A">
              <w:rPr>
                <w:rFonts w:cs="Times New Roman"/>
                <w:color w:val="000000" w:themeColor="text1"/>
              </w:rPr>
              <w:t>- Nếu một từ quá dài có thể dẫn đến trường hợp khi hiển thị lên màn hình, chiều rộng của phần tử không đủ để chứa hết nó, khiến từ đó bị tràn ra ngoài và làm hỏng giao diện (điển hình như việc trình duyệt tự động tạo một thanh scroll trong khi chúng ta không mong đợi việc đó)</w:t>
            </w:r>
          </w:p>
          <w:p w:rsidR="00030FD8" w:rsidRPr="0038676A" w:rsidRDefault="00030FD8" w:rsidP="00030FD8">
            <w:pPr>
              <w:jc w:val="both"/>
              <w:rPr>
                <w:rFonts w:cs="Times New Roman"/>
                <w:color w:val="000000" w:themeColor="text1"/>
              </w:rPr>
            </w:pPr>
            <w:r w:rsidRPr="0038676A">
              <w:rPr>
                <w:rFonts w:cs="Times New Roman"/>
                <w:color w:val="000000" w:themeColor="text1"/>
              </w:rPr>
              <w:t>- Từ đây, thẻ &lt;wbr&gt; giúp chúng ta khắc phục tình trạng một từ quá dài dẫn đến trường hợp từ bị tràn ra khỏi phần tử.</w:t>
            </w:r>
          </w:p>
          <w:p w:rsidR="00030FD8" w:rsidRPr="0038676A" w:rsidRDefault="00030FD8" w:rsidP="00030FD8">
            <w:pPr>
              <w:jc w:val="both"/>
              <w:rPr>
                <w:rFonts w:cs="Times New Roman"/>
                <w:color w:val="000000" w:themeColor="text1"/>
              </w:rPr>
            </w:pPr>
          </w:p>
          <w:p w:rsidR="00030FD8" w:rsidRPr="0038676A" w:rsidRDefault="00030FD8" w:rsidP="00030FD8">
            <w:pPr>
              <w:jc w:val="both"/>
              <w:rPr>
                <w:rFonts w:cs="Times New Roman"/>
                <w:color w:val="000000" w:themeColor="text1"/>
              </w:rPr>
            </w:pPr>
            <w:r w:rsidRPr="0038676A">
              <w:rPr>
                <w:rFonts w:cs="Times New Roman"/>
                <w:color w:val="000000" w:themeColor="text1"/>
              </w:rPr>
              <w:t>- Thẻ &lt;wbr&gt; được chèn vào bên trong một từ:</w:t>
            </w:r>
          </w:p>
          <w:p w:rsidR="00030FD8" w:rsidRPr="0038676A" w:rsidRDefault="00030FD8" w:rsidP="00030FD8">
            <w:pPr>
              <w:jc w:val="both"/>
              <w:rPr>
                <w:rFonts w:cs="Times New Roman"/>
                <w:color w:val="000000" w:themeColor="text1"/>
              </w:rPr>
            </w:pPr>
            <w:r w:rsidRPr="0038676A">
              <w:rPr>
                <w:rFonts w:cs="Times New Roman"/>
                <w:color w:val="000000" w:themeColor="text1"/>
              </w:rPr>
              <w:t xml:space="preserve">      + Nếu dòng hiện tại không đủ để chứa hết </w:t>
            </w:r>
            <w:r w:rsidR="001E0276" w:rsidRPr="0038676A">
              <w:rPr>
                <w:rFonts w:cs="Times New Roman"/>
                <w:color w:val="000000" w:themeColor="text1"/>
              </w:rPr>
              <w:t xml:space="preserve">     </w:t>
            </w:r>
            <w:r w:rsidRPr="0038676A">
              <w:rPr>
                <w:rFonts w:cs="Times New Roman"/>
                <w:color w:val="000000" w:themeColor="text1"/>
              </w:rPr>
              <w:t xml:space="preserve">từ đó thì những ký tự nằm phía sau thẻ &lt;wbr&gt; </w:t>
            </w:r>
            <w:r w:rsidR="001E0276" w:rsidRPr="0038676A">
              <w:rPr>
                <w:rFonts w:cs="Times New Roman"/>
                <w:color w:val="000000" w:themeColor="text1"/>
              </w:rPr>
              <w:t xml:space="preserve">  </w:t>
            </w:r>
            <w:r w:rsidRPr="0038676A">
              <w:rPr>
                <w:rFonts w:cs="Times New Roman"/>
                <w:color w:val="000000" w:themeColor="text1"/>
              </w:rPr>
              <w:t>sẽ được ngắt xuống dòng.</w:t>
            </w:r>
          </w:p>
          <w:p w:rsidR="00030FD8" w:rsidRPr="0038676A" w:rsidRDefault="00030FD8" w:rsidP="00030FD8">
            <w:pPr>
              <w:jc w:val="both"/>
              <w:rPr>
                <w:rFonts w:cs="Times New Roman"/>
                <w:color w:val="000000" w:themeColor="text1"/>
              </w:rPr>
            </w:pPr>
            <w:r w:rsidRPr="0038676A">
              <w:rPr>
                <w:rFonts w:cs="Times New Roman"/>
                <w:color w:val="000000" w:themeColor="text1"/>
              </w:rPr>
              <w:t xml:space="preserve">      + Nếu dòng hiện tại đủ để chứa hết từ đó thì thẻ &lt;wbr&gt; được xem như vô nghĩa.</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36" w:tgtFrame="_blank" w:history="1">
              <w:r w:rsidR="004E7098" w:rsidRPr="0038676A">
                <w:rPr>
                  <w:rStyle w:val="Hyperlink"/>
                  <w:rFonts w:cs="Times New Roman"/>
                  <w:color w:val="000000" w:themeColor="text1"/>
                  <w:u w:val="none"/>
                </w:rPr>
                <w:t>&lt;frame&gt;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một khung trong một bộ khung</w:t>
            </w:r>
          </w:p>
        </w:tc>
        <w:tc>
          <w:tcPr>
            <w:tcW w:w="5147" w:type="dxa"/>
          </w:tcPr>
          <w:p w:rsidR="004E7098" w:rsidRPr="0038676A" w:rsidRDefault="001E0276" w:rsidP="004E7098">
            <w:pPr>
              <w:jc w:val="both"/>
              <w:rPr>
                <w:rFonts w:cs="Times New Roman"/>
                <w:color w:val="000000" w:themeColor="text1"/>
              </w:rPr>
            </w:pPr>
            <w:r w:rsidRPr="0038676A">
              <w:rPr>
                <w:rFonts w:cs="Times New Roman"/>
                <w:color w:val="000000" w:themeColor="text1"/>
              </w:rPr>
              <w:t>- Cú pháp:</w:t>
            </w:r>
          </w:p>
          <w:p w:rsidR="001E0276" w:rsidRPr="0038676A" w:rsidRDefault="001E0276" w:rsidP="004E7098">
            <w:pPr>
              <w:jc w:val="both"/>
              <w:rPr>
                <w:rFonts w:cs="Times New Roman"/>
                <w:color w:val="000000" w:themeColor="text1"/>
              </w:rPr>
            </w:pPr>
            <w:r w:rsidRPr="0038676A">
              <w:rPr>
                <w:rFonts w:cs="Times New Roman"/>
                <w:color w:val="000000" w:themeColor="text1"/>
              </w:rPr>
              <w:t>&lt;frame src="đường dẫn đến tài liệu mà bạn muốn nhúng vào trang web"&gt;</w:t>
            </w:r>
          </w:p>
          <w:p w:rsidR="001E0276" w:rsidRPr="0038676A" w:rsidRDefault="001E0276" w:rsidP="004E7098">
            <w:pPr>
              <w:jc w:val="both"/>
              <w:rPr>
                <w:rFonts w:cs="Times New Roman"/>
                <w:color w:val="000000" w:themeColor="text1"/>
              </w:rPr>
            </w:pPr>
            <w:r w:rsidRPr="0038676A">
              <w:rPr>
                <w:rFonts w:cs="Times New Roman"/>
                <w:color w:val="000000" w:themeColor="text1"/>
              </w:rPr>
              <w:t>- Thuộc tính:</w:t>
            </w:r>
          </w:p>
          <w:p w:rsidR="001E0276" w:rsidRPr="0038676A" w:rsidRDefault="001E0276" w:rsidP="004E7098">
            <w:pPr>
              <w:jc w:val="both"/>
              <w:rPr>
                <w:rFonts w:cs="Times New Roman"/>
                <w:color w:val="000000" w:themeColor="text1"/>
              </w:rPr>
            </w:pPr>
            <w:r w:rsidRPr="0038676A">
              <w:rPr>
                <w:rFonts w:cs="Times New Roman"/>
                <w:color w:val="000000" w:themeColor="text1"/>
              </w:rPr>
              <w:t>src: Xác định đường dẫn đến tài liệu mà bạn muốn đặt vào khung</w:t>
            </w:r>
          </w:p>
          <w:p w:rsidR="001E0276" w:rsidRPr="0038676A" w:rsidRDefault="001E0276" w:rsidP="004E7098">
            <w:pPr>
              <w:jc w:val="both"/>
              <w:rPr>
                <w:rFonts w:cs="Times New Roman"/>
                <w:color w:val="000000" w:themeColor="text1"/>
              </w:rPr>
            </w:pPr>
            <w:r w:rsidRPr="0038676A">
              <w:rPr>
                <w:rFonts w:cs="Times New Roman"/>
                <w:color w:val="000000" w:themeColor="text1"/>
              </w:rPr>
              <w:t>scrolling: Xác định việc có nên hiển thị các thanh scroll hay không</w:t>
            </w:r>
          </w:p>
          <w:p w:rsidR="001E0276" w:rsidRPr="0038676A" w:rsidRDefault="001E0276" w:rsidP="004E7098">
            <w:pPr>
              <w:jc w:val="both"/>
              <w:rPr>
                <w:rFonts w:cs="Times New Roman"/>
                <w:color w:val="000000" w:themeColor="text1"/>
              </w:rPr>
            </w:pPr>
            <w:r w:rsidRPr="0038676A">
              <w:rPr>
                <w:rFonts w:cs="Times New Roman"/>
                <w:color w:val="000000" w:themeColor="text1"/>
              </w:rPr>
              <w:t>noresize: Ngăn chặn hành động kéo thả làm thay đổi kích thước của phần tử &lt;frame&gt;</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37" w:tgtFrame="_blank" w:history="1">
              <w:r w:rsidR="004E7098" w:rsidRPr="0038676A">
                <w:rPr>
                  <w:rStyle w:val="Hyperlink"/>
                  <w:rFonts w:cs="Times New Roman"/>
                  <w:color w:val="000000" w:themeColor="text1"/>
                  <w:u w:val="none"/>
                </w:rPr>
                <w:t>&lt;frameset&gt;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một bộ khung</w:t>
            </w:r>
          </w:p>
        </w:tc>
        <w:tc>
          <w:tcPr>
            <w:tcW w:w="5147" w:type="dxa"/>
          </w:tcPr>
          <w:p w:rsidR="001E0276" w:rsidRPr="0038676A" w:rsidRDefault="001E0276" w:rsidP="001E0276">
            <w:pPr>
              <w:jc w:val="both"/>
              <w:rPr>
                <w:rFonts w:cs="Times New Roman"/>
                <w:color w:val="000000" w:themeColor="text1"/>
              </w:rPr>
            </w:pPr>
            <w:r w:rsidRPr="0038676A">
              <w:rPr>
                <w:rFonts w:cs="Times New Roman"/>
                <w:color w:val="000000" w:themeColor="text1"/>
              </w:rPr>
              <w:t>- Thẻ &lt;frameset&gt; dùng để xác định một bộ khung</w:t>
            </w:r>
          </w:p>
          <w:p w:rsidR="001E0276" w:rsidRPr="0038676A" w:rsidRDefault="001E0276" w:rsidP="001E0276">
            <w:pPr>
              <w:jc w:val="both"/>
              <w:rPr>
                <w:rFonts w:cs="Times New Roman"/>
                <w:color w:val="000000" w:themeColor="text1"/>
              </w:rPr>
            </w:pPr>
            <w:r w:rsidRPr="0038676A">
              <w:rPr>
                <w:rFonts w:cs="Times New Roman"/>
                <w:color w:val="000000" w:themeColor="text1"/>
              </w:rPr>
              <w:t>- Trong một bộ khung sẽ có một hoặc nhiều khung, mỗi khung là một phần tử &lt;frame&gt;</w:t>
            </w:r>
          </w:p>
          <w:p w:rsidR="004E7098" w:rsidRPr="0038676A" w:rsidRDefault="001E0276" w:rsidP="001E0276">
            <w:pPr>
              <w:jc w:val="both"/>
              <w:rPr>
                <w:rFonts w:cs="Times New Roman"/>
                <w:color w:val="000000" w:themeColor="text1"/>
              </w:rPr>
            </w:pPr>
            <w:r w:rsidRPr="0038676A">
              <w:rPr>
                <w:rFonts w:cs="Times New Roman"/>
                <w:color w:val="000000" w:themeColor="text1"/>
              </w:rPr>
              <w:t>- Phần tử &lt;frameset&gt; chỉ định trong một bộ khung sẽ có bao nhiêu hàng, bao nhiêu cột, và kích thước của mỗi phần đó.</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38" w:tgtFrame="_blank" w:history="1">
              <w:r w:rsidR="004E7098" w:rsidRPr="0038676A">
                <w:rPr>
                  <w:rStyle w:val="Hyperlink"/>
                  <w:rFonts w:cs="Times New Roman"/>
                  <w:color w:val="000000" w:themeColor="text1"/>
                  <w:u w:val="none"/>
                </w:rPr>
                <w:t>&lt;noframes&gt;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một nội dung sẽ được hiển thị khi trình duyệt không hỗ trợ thẻ &lt;frame&gt;</w:t>
            </w:r>
          </w:p>
        </w:tc>
        <w:tc>
          <w:tcPr>
            <w:tcW w:w="5147" w:type="dxa"/>
          </w:tcPr>
          <w:p w:rsidR="004E7098" w:rsidRPr="0038676A" w:rsidRDefault="001E0276" w:rsidP="004E7098">
            <w:pPr>
              <w:jc w:val="both"/>
              <w:rPr>
                <w:rFonts w:cs="Times New Roman"/>
                <w:color w:val="000000" w:themeColor="text1"/>
              </w:rPr>
            </w:pPr>
            <w:r w:rsidRPr="0038676A">
              <w:rPr>
                <w:rFonts w:cs="Times New Roman"/>
                <w:color w:val="000000" w:themeColor="text1"/>
              </w:rPr>
              <w:t>- Thẻ &lt;noframes&gt; được đặt bên trong phần tử &lt;frameset&gt;</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39" w:tgtFrame="_blank" w:history="1">
              <w:r w:rsidR="004E7098" w:rsidRPr="0038676A">
                <w:rPr>
                  <w:rStyle w:val="Hyperlink"/>
                  <w:rFonts w:cs="Times New Roman"/>
                  <w:color w:val="000000" w:themeColor="text1"/>
                  <w:u w:val="none"/>
                </w:rPr>
                <w:t>&lt;iframe&gt;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Nhúng một trang web khác vào trang web hiện tại</w:t>
            </w:r>
          </w:p>
        </w:tc>
        <w:tc>
          <w:tcPr>
            <w:tcW w:w="5147" w:type="dxa"/>
          </w:tcPr>
          <w:p w:rsidR="004E7098" w:rsidRPr="0038676A" w:rsidRDefault="001E0276" w:rsidP="004E7098">
            <w:pPr>
              <w:jc w:val="both"/>
              <w:rPr>
                <w:rFonts w:cs="Times New Roman"/>
                <w:color w:val="000000" w:themeColor="text1"/>
              </w:rPr>
            </w:pPr>
            <w:r w:rsidRPr="0038676A">
              <w:rPr>
                <w:rFonts w:cs="Times New Roman"/>
                <w:color w:val="000000" w:themeColor="text1"/>
              </w:rPr>
              <w:t xml:space="preserve">- Cú pháp: </w:t>
            </w:r>
          </w:p>
          <w:p w:rsidR="001E0276" w:rsidRPr="0038676A" w:rsidRDefault="001E0276" w:rsidP="004E7098">
            <w:pPr>
              <w:jc w:val="both"/>
              <w:rPr>
                <w:rFonts w:cs="Times New Roman"/>
                <w:color w:val="000000" w:themeColor="text1"/>
              </w:rPr>
            </w:pPr>
            <w:r w:rsidRPr="0038676A">
              <w:rPr>
                <w:rFonts w:cs="Times New Roman"/>
                <w:color w:val="000000" w:themeColor="text1"/>
              </w:rPr>
              <w:t>&lt;iframe src="url của trang web mà bạn muốn nhúng vào trang hiện tại"&gt;&lt;/iframe&gt;</w:t>
            </w:r>
          </w:p>
          <w:p w:rsidR="001E0276" w:rsidRPr="0038676A" w:rsidRDefault="001E0276" w:rsidP="004E7098">
            <w:pPr>
              <w:jc w:val="both"/>
              <w:rPr>
                <w:rFonts w:cs="Times New Roman"/>
                <w:color w:val="000000" w:themeColor="text1"/>
              </w:rPr>
            </w:pPr>
            <w:r w:rsidRPr="0038676A">
              <w:rPr>
                <w:rFonts w:cs="Times New Roman"/>
                <w:color w:val="000000" w:themeColor="text1"/>
              </w:rPr>
              <w:t>- Các thuộc tính của thẻ &lt;iframe&gt;:</w:t>
            </w:r>
          </w:p>
          <w:p w:rsidR="001E0276" w:rsidRPr="0038676A" w:rsidRDefault="00C3591C" w:rsidP="001E0276">
            <w:pPr>
              <w:jc w:val="both"/>
              <w:rPr>
                <w:rFonts w:cs="Times New Roman"/>
                <w:color w:val="000000" w:themeColor="text1"/>
              </w:rPr>
            </w:pPr>
            <w:r w:rsidRPr="0038676A">
              <w:rPr>
                <w:rFonts w:cs="Times New Roman"/>
                <w:color w:val="000000" w:themeColor="text1"/>
              </w:rPr>
              <w:t xml:space="preserve">+ </w:t>
            </w:r>
            <w:r w:rsidR="001E0276" w:rsidRPr="0038676A">
              <w:rPr>
                <w:rFonts w:cs="Times New Roman"/>
                <w:color w:val="000000" w:themeColor="text1"/>
              </w:rPr>
              <w:t>src: Xác định đường dẫn đến trang web mà bạn muốn nhúng vào trang hiện tại</w:t>
            </w:r>
          </w:p>
          <w:p w:rsidR="001E0276" w:rsidRPr="0038676A" w:rsidRDefault="001E0276" w:rsidP="001E0276">
            <w:pPr>
              <w:jc w:val="both"/>
              <w:rPr>
                <w:rFonts w:cs="Times New Roman"/>
                <w:color w:val="000000" w:themeColor="text1"/>
              </w:rPr>
            </w:pPr>
          </w:p>
          <w:p w:rsidR="001E0276" w:rsidRPr="0038676A" w:rsidRDefault="00C3591C" w:rsidP="001E0276">
            <w:pPr>
              <w:jc w:val="both"/>
              <w:rPr>
                <w:rFonts w:cs="Times New Roman"/>
                <w:color w:val="000000" w:themeColor="text1"/>
              </w:rPr>
            </w:pPr>
            <w:r w:rsidRPr="0038676A">
              <w:rPr>
                <w:rFonts w:cs="Times New Roman"/>
                <w:color w:val="000000" w:themeColor="text1"/>
              </w:rPr>
              <w:t xml:space="preserve">+ </w:t>
            </w:r>
            <w:r w:rsidR="001E0276" w:rsidRPr="0038676A">
              <w:rPr>
                <w:rFonts w:cs="Times New Roman"/>
                <w:color w:val="000000" w:themeColor="text1"/>
              </w:rPr>
              <w:t>width: Xác định chiều rộng của phần tử &lt;iframe&gt;</w:t>
            </w:r>
          </w:p>
          <w:p w:rsidR="001E0276" w:rsidRPr="0038676A" w:rsidRDefault="00C3591C" w:rsidP="001E0276">
            <w:pPr>
              <w:jc w:val="both"/>
              <w:rPr>
                <w:rFonts w:cs="Times New Roman"/>
                <w:color w:val="000000" w:themeColor="text1"/>
              </w:rPr>
            </w:pPr>
            <w:r w:rsidRPr="0038676A">
              <w:rPr>
                <w:rFonts w:cs="Times New Roman"/>
                <w:color w:val="000000" w:themeColor="text1"/>
              </w:rPr>
              <w:t xml:space="preserve">+ </w:t>
            </w:r>
            <w:r w:rsidR="001E0276" w:rsidRPr="0038676A">
              <w:rPr>
                <w:rFonts w:cs="Times New Roman"/>
                <w:color w:val="000000" w:themeColor="text1"/>
              </w:rPr>
              <w:t>height: Xác định chiều cao của phần tử &lt;iframe&gt;</w:t>
            </w:r>
          </w:p>
          <w:p w:rsidR="001E0276" w:rsidRPr="0038676A" w:rsidRDefault="00C3591C" w:rsidP="001E0276">
            <w:pPr>
              <w:jc w:val="both"/>
              <w:rPr>
                <w:rFonts w:cs="Times New Roman"/>
                <w:color w:val="000000" w:themeColor="text1"/>
              </w:rPr>
            </w:pPr>
            <w:r w:rsidRPr="0038676A">
              <w:rPr>
                <w:rFonts w:cs="Times New Roman"/>
                <w:color w:val="000000" w:themeColor="text1"/>
              </w:rPr>
              <w:t xml:space="preserve">+ </w:t>
            </w:r>
            <w:r w:rsidR="001E0276" w:rsidRPr="0038676A">
              <w:rPr>
                <w:rFonts w:cs="Times New Roman"/>
                <w:color w:val="000000" w:themeColor="text1"/>
              </w:rPr>
              <w:t>scrolling: Xác định việc có hiển thị các thanh scroll hay không?</w:t>
            </w:r>
          </w:p>
          <w:p w:rsidR="001E0276" w:rsidRPr="0038676A" w:rsidRDefault="00C3591C" w:rsidP="001E0276">
            <w:pPr>
              <w:jc w:val="both"/>
              <w:rPr>
                <w:rFonts w:cs="Times New Roman"/>
                <w:color w:val="000000" w:themeColor="text1"/>
              </w:rPr>
            </w:pPr>
            <w:r w:rsidRPr="0038676A">
              <w:rPr>
                <w:rFonts w:cs="Times New Roman"/>
                <w:color w:val="000000" w:themeColor="text1"/>
              </w:rPr>
              <w:t xml:space="preserve">+ </w:t>
            </w:r>
            <w:r w:rsidR="001E0276" w:rsidRPr="0038676A">
              <w:rPr>
                <w:rFonts w:cs="Times New Roman"/>
                <w:color w:val="000000" w:themeColor="text1"/>
              </w:rPr>
              <w:t>srcdoc: Xác định một nội dung HTML sẽ được hiển thị bên trong phần tử</w:t>
            </w:r>
            <w:r w:rsidRPr="0038676A">
              <w:rPr>
                <w:rFonts w:cs="Times New Roman"/>
                <w:color w:val="000000" w:themeColor="text1"/>
              </w:rPr>
              <w:t xml:space="preserve"> &lt;iframe&gt;</w:t>
            </w:r>
          </w:p>
          <w:p w:rsidR="001E0276" w:rsidRPr="0038676A" w:rsidRDefault="00C3591C" w:rsidP="001E0276">
            <w:pPr>
              <w:jc w:val="both"/>
              <w:rPr>
                <w:rFonts w:cs="Times New Roman"/>
                <w:color w:val="000000" w:themeColor="text1"/>
              </w:rPr>
            </w:pPr>
            <w:r w:rsidRPr="0038676A">
              <w:rPr>
                <w:rFonts w:cs="Times New Roman"/>
                <w:color w:val="000000" w:themeColor="text1"/>
              </w:rPr>
              <w:t xml:space="preserve">+ frameborder: </w:t>
            </w:r>
            <w:r w:rsidR="001E0276" w:rsidRPr="0038676A">
              <w:rPr>
                <w:rFonts w:cs="Times New Roman"/>
                <w:color w:val="000000" w:themeColor="text1"/>
              </w:rPr>
              <w:t>Xác định việc có hiển thị đường viền của phần tử</w:t>
            </w:r>
            <w:r w:rsidRPr="0038676A">
              <w:rPr>
                <w:rFonts w:cs="Times New Roman"/>
                <w:color w:val="000000" w:themeColor="text1"/>
              </w:rPr>
              <w:t xml:space="preserve"> &lt;iframe&gt; hay không?</w:t>
            </w:r>
          </w:p>
          <w:p w:rsidR="001E0276" w:rsidRPr="0038676A" w:rsidRDefault="00C3591C" w:rsidP="001E0276">
            <w:pPr>
              <w:jc w:val="both"/>
              <w:rPr>
                <w:rFonts w:cs="Times New Roman"/>
                <w:color w:val="000000" w:themeColor="text1"/>
              </w:rPr>
            </w:pPr>
            <w:r w:rsidRPr="0038676A">
              <w:rPr>
                <w:rFonts w:cs="Times New Roman"/>
                <w:color w:val="000000" w:themeColor="text1"/>
              </w:rPr>
              <w:t xml:space="preserve">+ sandbox: </w:t>
            </w:r>
            <w:r w:rsidR="001E0276" w:rsidRPr="0038676A">
              <w:rPr>
                <w:rFonts w:cs="Times New Roman"/>
                <w:color w:val="000000" w:themeColor="text1"/>
              </w:rPr>
              <w:t>Hạn chế một số tính năng của trang web được nhúng bởi phần tử &lt;iframe&gt;</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0" w:tgtFrame="_blank" w:history="1">
              <w:r w:rsidR="004E7098" w:rsidRPr="0038676A">
                <w:rPr>
                  <w:rStyle w:val="Hyperlink"/>
                  <w:rFonts w:cs="Times New Roman"/>
                  <w:color w:val="000000" w:themeColor="text1"/>
                  <w:u w:val="none"/>
                </w:rPr>
                <w:t>&lt;img&gt;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Chèn hình ảnh vào trang web</w:t>
            </w:r>
          </w:p>
        </w:tc>
        <w:tc>
          <w:tcPr>
            <w:tcW w:w="5147" w:type="dxa"/>
          </w:tcPr>
          <w:p w:rsidR="004E7098" w:rsidRPr="0038676A" w:rsidRDefault="00C3591C" w:rsidP="004E7098">
            <w:pPr>
              <w:jc w:val="both"/>
              <w:rPr>
                <w:rFonts w:cs="Times New Roman"/>
                <w:color w:val="000000" w:themeColor="text1"/>
              </w:rPr>
            </w:pPr>
            <w:r w:rsidRPr="0038676A">
              <w:rPr>
                <w:rFonts w:cs="Times New Roman"/>
                <w:color w:val="000000" w:themeColor="text1"/>
              </w:rPr>
              <w:t xml:space="preserve">- Cú pháp: </w:t>
            </w:r>
          </w:p>
          <w:p w:rsidR="00C3591C" w:rsidRPr="0038676A" w:rsidRDefault="00C3591C" w:rsidP="004E7098">
            <w:pPr>
              <w:jc w:val="both"/>
              <w:rPr>
                <w:rFonts w:cs="Times New Roman"/>
                <w:color w:val="000000" w:themeColor="text1"/>
              </w:rPr>
            </w:pPr>
            <w:r w:rsidRPr="0038676A">
              <w:rPr>
                <w:rFonts w:cs="Times New Roman"/>
                <w:color w:val="000000" w:themeColor="text1"/>
              </w:rPr>
              <w:t>&lt;img src="đường dẫn đến tập tin hình ảnh mà bạn muốn chèn vào trang web"&gt;</w:t>
            </w:r>
          </w:p>
          <w:p w:rsidR="00C3591C" w:rsidRPr="0038676A" w:rsidRDefault="00C3591C" w:rsidP="004E7098">
            <w:pPr>
              <w:jc w:val="both"/>
              <w:rPr>
                <w:rFonts w:cs="Times New Roman"/>
                <w:color w:val="000000" w:themeColor="text1"/>
              </w:rPr>
            </w:pPr>
            <w:r w:rsidRPr="0038676A">
              <w:rPr>
                <w:rFonts w:cs="Times New Roman"/>
                <w:color w:val="000000" w:themeColor="text1"/>
              </w:rPr>
              <w:t>- Các thuộc tính của thẻ &lt;img&gt;:</w:t>
            </w:r>
          </w:p>
          <w:p w:rsidR="00C3591C" w:rsidRPr="0038676A" w:rsidRDefault="00C3591C" w:rsidP="00C3591C">
            <w:pPr>
              <w:jc w:val="both"/>
              <w:rPr>
                <w:rFonts w:cs="Times New Roman"/>
                <w:color w:val="000000" w:themeColor="text1"/>
              </w:rPr>
            </w:pPr>
            <w:r w:rsidRPr="0038676A">
              <w:rPr>
                <w:rFonts w:cs="Times New Roman"/>
                <w:color w:val="000000" w:themeColor="text1"/>
              </w:rPr>
              <w:t>+ src: Xác định đường dẫn đến tập tin hình ảnh mà bạn muốn chèn vào trang web</w:t>
            </w:r>
          </w:p>
          <w:p w:rsidR="00C3591C" w:rsidRPr="0038676A" w:rsidRDefault="00C3591C" w:rsidP="00C3591C">
            <w:pPr>
              <w:jc w:val="both"/>
              <w:rPr>
                <w:rFonts w:cs="Times New Roman"/>
                <w:color w:val="000000" w:themeColor="text1"/>
              </w:rPr>
            </w:pPr>
            <w:r w:rsidRPr="0038676A">
              <w:rPr>
                <w:rFonts w:cs="Times New Roman"/>
                <w:color w:val="000000" w:themeColor="text1"/>
              </w:rPr>
              <w:t>+ alt: Xác định một nội dung văn bản sẽ được hiển thị thay thế khi đường dẫn đến tập tin hình ảnh không chính xác</w:t>
            </w:r>
          </w:p>
          <w:p w:rsidR="00C3591C" w:rsidRPr="0038676A" w:rsidRDefault="00C3591C" w:rsidP="00C3591C">
            <w:pPr>
              <w:jc w:val="both"/>
              <w:rPr>
                <w:rFonts w:cs="Times New Roman"/>
                <w:color w:val="000000" w:themeColor="text1"/>
              </w:rPr>
            </w:pPr>
            <w:r w:rsidRPr="0038676A">
              <w:rPr>
                <w:rFonts w:cs="Times New Roman"/>
                <w:color w:val="000000" w:themeColor="text1"/>
              </w:rPr>
              <w:t>+ border: Xác định độ dày của đường viền bao xung quanh tấm hình</w:t>
            </w:r>
          </w:p>
          <w:p w:rsidR="00C3591C" w:rsidRPr="0038676A" w:rsidRDefault="00C3591C" w:rsidP="00C3591C">
            <w:pPr>
              <w:jc w:val="both"/>
              <w:rPr>
                <w:rFonts w:cs="Times New Roman"/>
                <w:color w:val="000000" w:themeColor="text1"/>
              </w:rPr>
            </w:pPr>
            <w:r w:rsidRPr="0038676A">
              <w:rPr>
                <w:rFonts w:cs="Times New Roman"/>
                <w:color w:val="000000" w:themeColor="text1"/>
              </w:rPr>
              <w:t>+ width: Thiết lập chiều rộng cho tấm hình</w:t>
            </w:r>
          </w:p>
          <w:p w:rsidR="00C3591C" w:rsidRPr="0038676A" w:rsidRDefault="00C3591C" w:rsidP="00C3591C">
            <w:pPr>
              <w:jc w:val="both"/>
              <w:rPr>
                <w:rFonts w:cs="Times New Roman"/>
                <w:color w:val="000000" w:themeColor="text1"/>
              </w:rPr>
            </w:pPr>
            <w:r w:rsidRPr="0038676A">
              <w:rPr>
                <w:rFonts w:cs="Times New Roman"/>
                <w:color w:val="000000" w:themeColor="text1"/>
              </w:rPr>
              <w:t>+ height: Thiết lập chiều cao cho tấm hình</w:t>
            </w:r>
          </w:p>
          <w:p w:rsidR="00C3591C" w:rsidRPr="0038676A" w:rsidRDefault="00C3591C" w:rsidP="00C3591C">
            <w:pPr>
              <w:jc w:val="both"/>
              <w:rPr>
                <w:rFonts w:cs="Times New Roman"/>
                <w:color w:val="000000" w:themeColor="text1"/>
              </w:rPr>
            </w:pPr>
            <w:r w:rsidRPr="0038676A">
              <w:rPr>
                <w:rFonts w:cs="Times New Roman"/>
                <w:color w:val="000000" w:themeColor="text1"/>
              </w:rPr>
              <w:t xml:space="preserve">+ </w:t>
            </w:r>
            <w:r w:rsidR="003D713E" w:rsidRPr="0038676A">
              <w:rPr>
                <w:rFonts w:cs="Times New Roman"/>
                <w:color w:val="000000" w:themeColor="text1"/>
              </w:rPr>
              <w:t>vspace</w:t>
            </w:r>
            <w:r w:rsidRPr="0038676A">
              <w:rPr>
                <w:rFonts w:cs="Times New Roman"/>
                <w:color w:val="000000" w:themeColor="text1"/>
              </w:rPr>
              <w:t>: Xác định khoảng cách lề phía trên và lề phía dưới của tấm hình</w:t>
            </w:r>
          </w:p>
          <w:p w:rsidR="00C3591C" w:rsidRPr="0038676A" w:rsidRDefault="00C3591C" w:rsidP="00C3591C">
            <w:pPr>
              <w:jc w:val="both"/>
              <w:rPr>
                <w:rFonts w:cs="Times New Roman"/>
                <w:color w:val="000000" w:themeColor="text1"/>
              </w:rPr>
            </w:pPr>
            <w:r w:rsidRPr="0038676A">
              <w:rPr>
                <w:rFonts w:cs="Times New Roman"/>
                <w:color w:val="000000" w:themeColor="text1"/>
              </w:rPr>
              <w:t xml:space="preserve">+ </w:t>
            </w:r>
            <w:r w:rsidR="003D713E" w:rsidRPr="0038676A">
              <w:rPr>
                <w:rFonts w:cs="Times New Roman"/>
                <w:color w:val="000000" w:themeColor="text1"/>
              </w:rPr>
              <w:t>hspace</w:t>
            </w:r>
            <w:r w:rsidRPr="0038676A">
              <w:rPr>
                <w:rFonts w:cs="Times New Roman"/>
                <w:color w:val="000000" w:themeColor="text1"/>
              </w:rPr>
              <w:t>: Xác định khoảng cách lề bên trái và lề bên phải của tấm hình</w:t>
            </w:r>
          </w:p>
          <w:p w:rsidR="00C3591C" w:rsidRPr="0038676A" w:rsidRDefault="00C3591C" w:rsidP="00C3591C">
            <w:pPr>
              <w:jc w:val="both"/>
              <w:rPr>
                <w:rFonts w:cs="Times New Roman"/>
                <w:color w:val="000000" w:themeColor="text1"/>
              </w:rPr>
            </w:pPr>
            <w:r w:rsidRPr="0038676A">
              <w:rPr>
                <w:rFonts w:cs="Times New Roman"/>
                <w:color w:val="000000" w:themeColor="text1"/>
              </w:rPr>
              <w:t>+ align: Xác định vị trí của tấm hình so với các văn bản xung quanh</w:t>
            </w:r>
          </w:p>
          <w:p w:rsidR="00C3591C" w:rsidRPr="0038676A" w:rsidRDefault="00C3591C" w:rsidP="00C3591C">
            <w:pPr>
              <w:jc w:val="both"/>
              <w:rPr>
                <w:rFonts w:cs="Times New Roman"/>
                <w:color w:val="000000" w:themeColor="text1"/>
              </w:rPr>
            </w:pPr>
            <w:r w:rsidRPr="0038676A">
              <w:rPr>
                <w:rFonts w:cs="Times New Roman"/>
                <w:color w:val="000000" w:themeColor="text1"/>
              </w:rPr>
              <w:t>+ usemap: Xác định một "bản đồ hệ thống tọa độ của các vùng" để kết hợp với tấm hình, tạo ra một bản đồ ảnh. Bạn sẽ được tìm hiểu rõ về thuộc tính này trong bài thẻ &lt;map&gt; &amp; &lt;area&gt;</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1" w:tgtFrame="_blank" w:history="1">
              <w:r w:rsidR="004E7098" w:rsidRPr="0038676A">
                <w:rPr>
                  <w:rStyle w:val="Hyperlink"/>
                  <w:rFonts w:cs="Times New Roman"/>
                  <w:color w:val="000000" w:themeColor="text1"/>
                  <w:u w:val="none"/>
                </w:rPr>
                <w:t>&lt;figcaption&gt;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Tạo một tiêu đề cho nội dung được đặt bên trong phần tử &lt;figure&gt;</w:t>
            </w:r>
          </w:p>
        </w:tc>
        <w:tc>
          <w:tcPr>
            <w:tcW w:w="5147" w:type="dxa"/>
          </w:tcPr>
          <w:p w:rsidR="004E7098" w:rsidRPr="0038676A" w:rsidRDefault="00EE6F52" w:rsidP="004E7098">
            <w:pPr>
              <w:jc w:val="both"/>
              <w:rPr>
                <w:rFonts w:cs="Times New Roman"/>
                <w:color w:val="000000" w:themeColor="text1"/>
              </w:rPr>
            </w:pPr>
            <w:r w:rsidRPr="0038676A">
              <w:rPr>
                <w:rFonts w:cs="Times New Roman"/>
                <w:color w:val="000000" w:themeColor="text1"/>
              </w:rPr>
              <w:t>- Cú pháp:</w:t>
            </w:r>
          </w:p>
          <w:p w:rsidR="00EE6F52" w:rsidRPr="0038676A" w:rsidRDefault="00EE6F52" w:rsidP="00EE6F52">
            <w:pPr>
              <w:jc w:val="both"/>
              <w:rPr>
                <w:rFonts w:cs="Times New Roman"/>
                <w:color w:val="000000" w:themeColor="text1"/>
              </w:rPr>
            </w:pPr>
            <w:r w:rsidRPr="0038676A">
              <w:rPr>
                <w:rFonts w:cs="Times New Roman"/>
                <w:color w:val="000000" w:themeColor="text1"/>
              </w:rPr>
              <w:t>&lt;figure&gt;</w:t>
            </w:r>
          </w:p>
          <w:p w:rsidR="00EE6F52" w:rsidRPr="0038676A" w:rsidRDefault="00EE6F52" w:rsidP="00EE6F52">
            <w:pPr>
              <w:jc w:val="both"/>
              <w:rPr>
                <w:rFonts w:cs="Times New Roman"/>
                <w:color w:val="000000" w:themeColor="text1"/>
              </w:rPr>
            </w:pPr>
            <w:r w:rsidRPr="0038676A">
              <w:rPr>
                <w:rFonts w:cs="Times New Roman"/>
                <w:color w:val="000000" w:themeColor="text1"/>
              </w:rPr>
              <w:t xml:space="preserve">    &lt;figcaption&gt;&lt;/figcaption&gt;</w:t>
            </w:r>
          </w:p>
          <w:p w:rsidR="00EE6F52" w:rsidRPr="0038676A" w:rsidRDefault="00EE6F52" w:rsidP="00EE6F52">
            <w:pPr>
              <w:jc w:val="both"/>
              <w:rPr>
                <w:rFonts w:cs="Times New Roman"/>
                <w:color w:val="000000" w:themeColor="text1"/>
              </w:rPr>
            </w:pPr>
            <w:r w:rsidRPr="0038676A">
              <w:rPr>
                <w:rFonts w:cs="Times New Roman"/>
                <w:color w:val="000000" w:themeColor="text1"/>
              </w:rPr>
              <w:t>&lt;figure&gt;</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2" w:tgtFrame="_blank" w:history="1">
              <w:r w:rsidR="004E7098" w:rsidRPr="0038676A">
                <w:rPr>
                  <w:rStyle w:val="Hyperlink"/>
                  <w:rFonts w:cs="Times New Roman"/>
                  <w:color w:val="000000" w:themeColor="text1"/>
                  <w:u w:val="none"/>
                </w:rPr>
                <w:t>&lt;figure&gt;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một nội dung cần được tách biệt rõ ràng</w:t>
            </w:r>
          </w:p>
        </w:tc>
        <w:tc>
          <w:tcPr>
            <w:tcW w:w="5147" w:type="dxa"/>
          </w:tcPr>
          <w:p w:rsidR="004E7098" w:rsidRPr="0038676A" w:rsidRDefault="00EE6F52" w:rsidP="004E7098">
            <w:pPr>
              <w:jc w:val="both"/>
              <w:rPr>
                <w:rFonts w:cs="Times New Roman"/>
                <w:color w:val="000000" w:themeColor="text1"/>
              </w:rPr>
            </w:pPr>
            <w:r w:rsidRPr="0038676A">
              <w:rPr>
                <w:rFonts w:cs="Times New Roman"/>
                <w:color w:val="000000" w:themeColor="text1"/>
              </w:rPr>
              <w:t>- Với định dạng CSS phần tử &lt;figure&gt; rất thích hợp dùng để xác định một nội dung cần được tách biệt rõ ràng, điển hình như: một bức ảnh, một biểu đồ, ....</w:t>
            </w:r>
          </w:p>
          <w:p w:rsidR="00EE6F52" w:rsidRPr="0038676A" w:rsidRDefault="00EE6F52" w:rsidP="004E7098">
            <w:pPr>
              <w:jc w:val="both"/>
              <w:rPr>
                <w:rFonts w:cs="Times New Roman"/>
                <w:color w:val="000000" w:themeColor="text1"/>
              </w:rPr>
            </w:pPr>
            <w:r w:rsidRPr="0038676A">
              <w:rPr>
                <w:rFonts w:cs="Times New Roman"/>
                <w:color w:val="000000" w:themeColor="text1"/>
              </w:rPr>
              <w:t>- Ví dụ:</w:t>
            </w:r>
          </w:p>
          <w:p w:rsidR="00EE6F52" w:rsidRPr="0038676A" w:rsidRDefault="00EE6F52" w:rsidP="00EE6F52">
            <w:pPr>
              <w:jc w:val="both"/>
              <w:rPr>
                <w:rFonts w:cs="Times New Roman"/>
                <w:color w:val="000000" w:themeColor="text1"/>
              </w:rPr>
            </w:pPr>
            <w:r w:rsidRPr="0038676A">
              <w:rPr>
                <w:rFonts w:cs="Times New Roman"/>
                <w:color w:val="000000" w:themeColor="text1"/>
              </w:rPr>
              <w:t>&lt;figure&gt;</w:t>
            </w:r>
          </w:p>
          <w:p w:rsidR="00EE6F52" w:rsidRPr="0038676A" w:rsidRDefault="00EE6F52" w:rsidP="00EE6F52">
            <w:pPr>
              <w:jc w:val="both"/>
              <w:rPr>
                <w:rFonts w:cs="Times New Roman"/>
                <w:color w:val="000000" w:themeColor="text1"/>
              </w:rPr>
            </w:pPr>
            <w:r w:rsidRPr="0038676A">
              <w:rPr>
                <w:rFonts w:cs="Times New Roman"/>
                <w:color w:val="000000" w:themeColor="text1"/>
              </w:rPr>
              <w:t xml:space="preserve">    &lt;img src="../image/anh1.jpg"&gt;</w:t>
            </w:r>
          </w:p>
          <w:p w:rsidR="00EE6F52" w:rsidRPr="0038676A" w:rsidRDefault="00EE6F52" w:rsidP="00EE6F52">
            <w:pPr>
              <w:jc w:val="both"/>
              <w:rPr>
                <w:rFonts w:cs="Times New Roman"/>
                <w:color w:val="000000" w:themeColor="text1"/>
              </w:rPr>
            </w:pPr>
            <w:r w:rsidRPr="0038676A">
              <w:rPr>
                <w:rFonts w:cs="Times New Roman"/>
                <w:color w:val="000000" w:themeColor="text1"/>
              </w:rPr>
              <w:t>&lt;/figure&gt;</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3" w:tgtFrame="_blank" w:history="1">
              <w:r w:rsidR="004E7098" w:rsidRPr="0038676A">
                <w:rPr>
                  <w:rStyle w:val="Hyperlink"/>
                  <w:rFonts w:cs="Times New Roman"/>
                  <w:color w:val="000000" w:themeColor="text1"/>
                  <w:u w:val="none"/>
                </w:rPr>
                <w:t>&lt;audio&gt;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Tạo một </w:t>
            </w:r>
            <w:r w:rsidRPr="0038676A">
              <w:rPr>
                <w:rStyle w:val="Emphasis"/>
                <w:rFonts w:cs="Times New Roman"/>
                <w:color w:val="000000" w:themeColor="text1"/>
              </w:rPr>
              <w:t>"trình phát nhạc"</w:t>
            </w:r>
            <w:r w:rsidRPr="0038676A">
              <w:rPr>
                <w:rFonts w:cs="Times New Roman"/>
                <w:color w:val="000000" w:themeColor="text1"/>
              </w:rPr>
              <w:t> cho trang web</w:t>
            </w:r>
          </w:p>
        </w:tc>
        <w:tc>
          <w:tcPr>
            <w:tcW w:w="5147" w:type="dxa"/>
          </w:tcPr>
          <w:p w:rsidR="004E7098" w:rsidRPr="0038676A" w:rsidRDefault="00EE6F52" w:rsidP="004E7098">
            <w:pPr>
              <w:jc w:val="both"/>
              <w:rPr>
                <w:rFonts w:cs="Times New Roman"/>
                <w:color w:val="000000" w:themeColor="text1"/>
              </w:rPr>
            </w:pPr>
            <w:r w:rsidRPr="0038676A">
              <w:rPr>
                <w:rFonts w:cs="Times New Roman"/>
                <w:color w:val="000000" w:themeColor="text1"/>
              </w:rPr>
              <w:t>- Để tạo một trình phát nhạc thì thẻ &lt;audio&gt; cần phải được sử dụng kết hợp với thẻ &lt;source&gt; để xác định tập tin âm thanh mà bạn muốn phát.</w:t>
            </w:r>
          </w:p>
          <w:p w:rsidR="00EE6F52" w:rsidRPr="0038676A" w:rsidRDefault="00EE6F52" w:rsidP="004E7098">
            <w:pPr>
              <w:jc w:val="both"/>
              <w:rPr>
                <w:rFonts w:cs="Times New Roman"/>
                <w:color w:val="000000" w:themeColor="text1"/>
              </w:rPr>
            </w:pPr>
            <w:r w:rsidRPr="0038676A">
              <w:rPr>
                <w:rFonts w:cs="Times New Roman"/>
                <w:color w:val="000000" w:themeColor="text1"/>
              </w:rPr>
              <w:t>- Ví dụ:</w:t>
            </w:r>
          </w:p>
          <w:p w:rsidR="00EE6F52" w:rsidRPr="0038676A" w:rsidRDefault="00EE6F52" w:rsidP="00EE6F52">
            <w:pPr>
              <w:jc w:val="both"/>
              <w:rPr>
                <w:rFonts w:cs="Times New Roman"/>
                <w:color w:val="000000" w:themeColor="text1"/>
              </w:rPr>
            </w:pPr>
            <w:r w:rsidRPr="0038676A">
              <w:rPr>
                <w:rFonts w:cs="Times New Roman"/>
                <w:color w:val="000000" w:themeColor="text1"/>
              </w:rPr>
              <w:t>&lt;audio controls&gt;</w:t>
            </w:r>
          </w:p>
          <w:p w:rsidR="00EE6F52" w:rsidRPr="0038676A" w:rsidRDefault="00EE6F52" w:rsidP="00EE6F52">
            <w:pPr>
              <w:jc w:val="both"/>
              <w:rPr>
                <w:rFonts w:cs="Times New Roman"/>
                <w:color w:val="000000" w:themeColor="text1"/>
              </w:rPr>
            </w:pPr>
            <w:r w:rsidRPr="0038676A">
              <w:rPr>
                <w:rFonts w:cs="Times New Roman"/>
                <w:color w:val="000000" w:themeColor="text1"/>
              </w:rPr>
              <w:t xml:space="preserve">    &lt;source src="../file/bell.mp3"&gt;</w:t>
            </w:r>
          </w:p>
          <w:p w:rsidR="00EE6F52" w:rsidRPr="0038676A" w:rsidRDefault="00EE6F52" w:rsidP="00EE6F52">
            <w:pPr>
              <w:jc w:val="both"/>
              <w:rPr>
                <w:rFonts w:cs="Times New Roman"/>
                <w:color w:val="000000" w:themeColor="text1"/>
              </w:rPr>
            </w:pPr>
            <w:r w:rsidRPr="0038676A">
              <w:rPr>
                <w:rFonts w:cs="Times New Roman"/>
                <w:color w:val="000000" w:themeColor="text1"/>
              </w:rPr>
              <w:t>&lt;/audio&gt;</w:t>
            </w:r>
          </w:p>
          <w:p w:rsidR="008D43E8" w:rsidRPr="0038676A" w:rsidRDefault="008D43E8" w:rsidP="00EE6F52">
            <w:pPr>
              <w:jc w:val="both"/>
              <w:rPr>
                <w:rFonts w:cs="Times New Roman"/>
                <w:color w:val="000000" w:themeColor="text1"/>
              </w:rPr>
            </w:pPr>
            <w:r w:rsidRPr="0038676A">
              <w:rPr>
                <w:rFonts w:cs="Times New Roman"/>
                <w:color w:val="000000" w:themeColor="text1"/>
              </w:rPr>
              <w:t>- Các thuộc tính của thẻ &lt;audio&gt;:</w:t>
            </w:r>
          </w:p>
          <w:p w:rsidR="008D43E8" w:rsidRPr="0038676A" w:rsidRDefault="008D43E8" w:rsidP="008D43E8">
            <w:pPr>
              <w:jc w:val="both"/>
              <w:rPr>
                <w:rFonts w:cs="Times New Roman"/>
                <w:color w:val="000000" w:themeColor="text1"/>
              </w:rPr>
            </w:pPr>
            <w:r w:rsidRPr="0038676A">
              <w:rPr>
                <w:rFonts w:cs="Times New Roman"/>
                <w:color w:val="000000" w:themeColor="text1"/>
              </w:rPr>
              <w:t>+ src: Xác định đường dẫn đến tập tin âm thanh mà bạn muốn phát</w:t>
            </w:r>
          </w:p>
          <w:p w:rsidR="008D43E8" w:rsidRPr="0038676A" w:rsidRDefault="008D43E8" w:rsidP="008D43E8">
            <w:pPr>
              <w:jc w:val="both"/>
              <w:rPr>
                <w:rFonts w:cs="Times New Roman"/>
                <w:color w:val="000000" w:themeColor="text1"/>
              </w:rPr>
            </w:pPr>
            <w:r w:rsidRPr="0038676A">
              <w:rPr>
                <w:rFonts w:cs="Times New Roman"/>
                <w:color w:val="000000" w:themeColor="text1"/>
              </w:rPr>
              <w:t>+ controls: Xác định việc "trình phát nhạc sẽ được hiển thị trên màn hình"</w:t>
            </w:r>
          </w:p>
          <w:p w:rsidR="008D43E8" w:rsidRPr="0038676A" w:rsidRDefault="008D43E8" w:rsidP="008D43E8">
            <w:pPr>
              <w:jc w:val="both"/>
              <w:rPr>
                <w:rFonts w:cs="Times New Roman"/>
                <w:color w:val="000000" w:themeColor="text1"/>
              </w:rPr>
            </w:pPr>
            <w:r w:rsidRPr="0038676A">
              <w:rPr>
                <w:rFonts w:cs="Times New Roman"/>
                <w:color w:val="000000" w:themeColor="text1"/>
              </w:rPr>
              <w:t>+ autoplay: Thiết lập hành động: "sau khi trang web được tải xong, trình phát nhạc sẽ tự động chơi bản nhạc"</w:t>
            </w:r>
          </w:p>
          <w:p w:rsidR="008D43E8" w:rsidRPr="0038676A" w:rsidRDefault="008D43E8" w:rsidP="008D43E8">
            <w:pPr>
              <w:jc w:val="both"/>
              <w:rPr>
                <w:rFonts w:cs="Times New Roman"/>
                <w:color w:val="000000" w:themeColor="text1"/>
              </w:rPr>
            </w:pPr>
            <w:r w:rsidRPr="0038676A">
              <w:rPr>
                <w:rFonts w:cs="Times New Roman"/>
                <w:color w:val="000000" w:themeColor="text1"/>
              </w:rPr>
              <w:t>+ loop: Thiết lập hành động "bản nhạc sẽ tự động được phát lặp lại sau mỗi lần kết thúc"</w:t>
            </w:r>
          </w:p>
          <w:p w:rsidR="008D43E8" w:rsidRPr="0038676A" w:rsidRDefault="008D43E8" w:rsidP="008D43E8">
            <w:pPr>
              <w:jc w:val="both"/>
              <w:rPr>
                <w:rFonts w:cs="Times New Roman"/>
                <w:color w:val="000000" w:themeColor="text1"/>
              </w:rPr>
            </w:pPr>
            <w:r w:rsidRPr="0038676A">
              <w:rPr>
                <w:rFonts w:cs="Times New Roman"/>
                <w:color w:val="000000" w:themeColor="text1"/>
              </w:rPr>
              <w:t>+ muted: Xác định việc trình phát nhạc sẽ mặc định được thiết lập ở chế độ "tắt tiếng"</w:t>
            </w:r>
          </w:p>
          <w:p w:rsidR="008D43E8" w:rsidRPr="0038676A" w:rsidRDefault="008D43E8" w:rsidP="008D43E8">
            <w:pPr>
              <w:jc w:val="both"/>
              <w:rPr>
                <w:rFonts w:cs="Times New Roman"/>
                <w:color w:val="000000" w:themeColor="text1"/>
              </w:rPr>
            </w:pPr>
            <w:r w:rsidRPr="0038676A">
              <w:rPr>
                <w:rFonts w:cs="Times New Roman"/>
                <w:color w:val="000000" w:themeColor="text1"/>
              </w:rPr>
              <w:t>+ preload: Xác định việc tập tin âm thanh có được tải cùng với lúc tải trang hay không</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4" w:tgtFrame="_blank" w:history="1">
              <w:r w:rsidR="004E7098" w:rsidRPr="0038676A">
                <w:rPr>
                  <w:rStyle w:val="Hyperlink"/>
                  <w:rFonts w:cs="Times New Roman"/>
                  <w:color w:val="000000" w:themeColor="text1"/>
                  <w:u w:val="none"/>
                </w:rPr>
                <w:t>&lt;source&gt;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Chỉ định tài nguyên cho trình nghe nhạc hoặc trình xem phim</w:t>
            </w:r>
          </w:p>
        </w:tc>
        <w:tc>
          <w:tcPr>
            <w:tcW w:w="5147" w:type="dxa"/>
          </w:tcPr>
          <w:p w:rsidR="008D43E8" w:rsidRPr="0038676A" w:rsidRDefault="008D43E8" w:rsidP="008D43E8">
            <w:pPr>
              <w:jc w:val="both"/>
              <w:rPr>
                <w:rFonts w:cs="Times New Roman"/>
                <w:color w:val="000000" w:themeColor="text1"/>
              </w:rPr>
            </w:pPr>
            <w:r w:rsidRPr="0038676A">
              <w:rPr>
                <w:rFonts w:cs="Times New Roman"/>
                <w:color w:val="000000" w:themeColor="text1"/>
              </w:rPr>
              <w:t>- Thẻ &lt;source&gt; thường được dùng để chỉ định tài nguyên (tập tin audio, tập tin video) cho trình nghe nhạc hoặc trình xem phim trong trang web.</w:t>
            </w:r>
          </w:p>
          <w:p w:rsidR="008D43E8" w:rsidRPr="0038676A" w:rsidRDefault="008D43E8" w:rsidP="008D43E8">
            <w:pPr>
              <w:jc w:val="both"/>
              <w:rPr>
                <w:rFonts w:cs="Times New Roman"/>
                <w:color w:val="000000" w:themeColor="text1"/>
              </w:rPr>
            </w:pPr>
            <w:r w:rsidRPr="0038676A">
              <w:rPr>
                <w:rFonts w:cs="Times New Roman"/>
                <w:color w:val="000000" w:themeColor="text1"/>
              </w:rPr>
              <w:t>- Thẻ &lt;source&gt; phải được đặt bên trong phần tử &lt;audio&gt; hoặc &lt;video&gt;.</w:t>
            </w:r>
          </w:p>
          <w:p w:rsidR="008D43E8" w:rsidRPr="0038676A" w:rsidRDefault="008D43E8" w:rsidP="008D43E8">
            <w:pPr>
              <w:jc w:val="both"/>
              <w:rPr>
                <w:rFonts w:cs="Times New Roman"/>
                <w:color w:val="000000" w:themeColor="text1"/>
              </w:rPr>
            </w:pPr>
            <w:r w:rsidRPr="0038676A">
              <w:rPr>
                <w:rFonts w:cs="Times New Roman"/>
                <w:color w:val="000000" w:themeColor="text1"/>
              </w:rPr>
              <w:t>- Trong một phần tử &lt;audio&gt; hoặc &lt;video&gt; có thể có nhiều thẻ &lt;source&gt;.</w:t>
            </w:r>
          </w:p>
          <w:p w:rsidR="004E7098" w:rsidRPr="0038676A" w:rsidRDefault="008D43E8" w:rsidP="008D43E8">
            <w:pPr>
              <w:jc w:val="both"/>
              <w:rPr>
                <w:rFonts w:cs="Times New Roman"/>
                <w:color w:val="000000" w:themeColor="text1"/>
              </w:rPr>
            </w:pPr>
            <w:r w:rsidRPr="0038676A">
              <w:rPr>
                <w:rFonts w:cs="Times New Roman"/>
                <w:color w:val="000000" w:themeColor="text1"/>
              </w:rPr>
              <w:t>- Mục đích việc sử dụng nhiều thẻ &lt;source&gt; là đề phòng trường hợp nếu tập tin không tồn tại hoặc trình duyệt không hỗ trợ thì hệ thống sẽ chuyển sang sử dụng tập tin của thẻ &lt;source&gt; kế tiếp.</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5" w:tgtFrame="_blank" w:history="1">
              <w:r w:rsidR="004E7098" w:rsidRPr="0038676A">
                <w:rPr>
                  <w:rStyle w:val="Hyperlink"/>
                  <w:rFonts w:cs="Times New Roman"/>
                  <w:color w:val="000000" w:themeColor="text1"/>
                  <w:u w:val="none"/>
                </w:rPr>
                <w:t>&lt;track&gt;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Chèn một bản phụ đề vào video</w:t>
            </w:r>
          </w:p>
        </w:tc>
        <w:tc>
          <w:tcPr>
            <w:tcW w:w="5147" w:type="dxa"/>
          </w:tcPr>
          <w:p w:rsidR="008D43E8" w:rsidRPr="0038676A" w:rsidRDefault="008D43E8" w:rsidP="008D43E8">
            <w:pPr>
              <w:rPr>
                <w:rFonts w:cs="Times New Roman"/>
                <w:color w:val="000000" w:themeColor="text1"/>
              </w:rPr>
            </w:pPr>
            <w:r w:rsidRPr="0038676A">
              <w:rPr>
                <w:rFonts w:cs="Times New Roman"/>
                <w:color w:val="000000" w:themeColor="text1"/>
              </w:rPr>
              <w:t>- Ví dụ:</w:t>
            </w:r>
          </w:p>
          <w:p w:rsidR="008D43E8" w:rsidRPr="0038676A" w:rsidRDefault="008D43E8" w:rsidP="008D43E8">
            <w:pPr>
              <w:rPr>
                <w:rFonts w:cs="Times New Roman"/>
                <w:color w:val="000000" w:themeColor="text1"/>
              </w:rPr>
            </w:pPr>
            <w:r w:rsidRPr="0038676A">
              <w:rPr>
                <w:rFonts w:cs="Times New Roman"/>
                <w:color w:val="000000" w:themeColor="text1"/>
              </w:rPr>
              <w:t>&lt;video controls&gt;</w:t>
            </w:r>
          </w:p>
          <w:p w:rsidR="008D43E8" w:rsidRPr="0038676A" w:rsidRDefault="008D43E8" w:rsidP="008D43E8">
            <w:pPr>
              <w:rPr>
                <w:rFonts w:cs="Times New Roman"/>
                <w:color w:val="000000" w:themeColor="text1"/>
              </w:rPr>
            </w:pPr>
            <w:r w:rsidRPr="0038676A">
              <w:rPr>
                <w:rFonts w:cs="Times New Roman"/>
                <w:color w:val="000000" w:themeColor="text1"/>
              </w:rPr>
              <w:t xml:space="preserve">    &lt;source src="../file/bunny.mp4"&gt;</w:t>
            </w:r>
          </w:p>
          <w:p w:rsidR="008D43E8" w:rsidRPr="0038676A" w:rsidRDefault="008D43E8" w:rsidP="008D43E8">
            <w:pPr>
              <w:rPr>
                <w:rFonts w:cs="Times New Roman"/>
                <w:color w:val="000000" w:themeColor="text1"/>
              </w:rPr>
            </w:pPr>
            <w:r w:rsidRPr="0038676A">
              <w:rPr>
                <w:rFonts w:cs="Times New Roman"/>
                <w:color w:val="000000" w:themeColor="text1"/>
              </w:rPr>
              <w:t xml:space="preserve">    &lt;track src="../file/phude_vi.vtt"         label="Tiếng Việt" default&gt;</w:t>
            </w:r>
          </w:p>
          <w:p w:rsidR="008D43E8" w:rsidRPr="0038676A" w:rsidRDefault="008D43E8" w:rsidP="008D43E8">
            <w:pPr>
              <w:rPr>
                <w:rFonts w:cs="Times New Roman"/>
                <w:color w:val="000000" w:themeColor="text1"/>
              </w:rPr>
            </w:pPr>
            <w:r w:rsidRPr="0038676A">
              <w:rPr>
                <w:rFonts w:cs="Times New Roman"/>
                <w:color w:val="000000" w:themeColor="text1"/>
              </w:rPr>
              <w:t xml:space="preserve">    &lt;track src="../file/phude_en.vtt" label="Tiếng Anh"&gt;</w:t>
            </w:r>
          </w:p>
          <w:p w:rsidR="008D43E8" w:rsidRPr="0038676A" w:rsidRDefault="008D43E8" w:rsidP="008D43E8">
            <w:pPr>
              <w:rPr>
                <w:rFonts w:cs="Times New Roman"/>
                <w:color w:val="000000" w:themeColor="text1"/>
              </w:rPr>
            </w:pPr>
            <w:r w:rsidRPr="0038676A">
              <w:rPr>
                <w:rFonts w:cs="Times New Roman"/>
                <w:color w:val="000000" w:themeColor="text1"/>
              </w:rPr>
              <w:t>&lt;/video&gt;</w:t>
            </w:r>
          </w:p>
          <w:p w:rsidR="008D43E8" w:rsidRPr="0038676A" w:rsidRDefault="008D43E8" w:rsidP="008D43E8">
            <w:pPr>
              <w:rPr>
                <w:rFonts w:cs="Times New Roman"/>
                <w:color w:val="000000" w:themeColor="text1"/>
              </w:rPr>
            </w:pPr>
            <w:r w:rsidRPr="0038676A">
              <w:rPr>
                <w:rFonts w:cs="Times New Roman"/>
                <w:color w:val="000000" w:themeColor="text1"/>
              </w:rPr>
              <w:t>- Các thuộc tính của thẻ &lt;track&gt;:</w:t>
            </w:r>
          </w:p>
          <w:p w:rsidR="008D43E8" w:rsidRPr="0038676A" w:rsidRDefault="008D43E8" w:rsidP="008D43E8">
            <w:pPr>
              <w:rPr>
                <w:rFonts w:cs="Times New Roman"/>
                <w:color w:val="000000" w:themeColor="text1"/>
              </w:rPr>
            </w:pPr>
            <w:r w:rsidRPr="0038676A">
              <w:rPr>
                <w:rFonts w:cs="Times New Roman"/>
                <w:color w:val="000000" w:themeColor="text1"/>
              </w:rPr>
              <w:t>+ src: Xác định đường dẫn đến tập tin phụ đề mà bạn muốn chèn vào video</w:t>
            </w:r>
          </w:p>
          <w:p w:rsidR="008D43E8" w:rsidRPr="0038676A" w:rsidRDefault="008D43E8" w:rsidP="008D43E8">
            <w:pPr>
              <w:rPr>
                <w:rFonts w:cs="Times New Roman"/>
                <w:color w:val="000000" w:themeColor="text1"/>
              </w:rPr>
            </w:pPr>
            <w:r w:rsidRPr="0038676A">
              <w:rPr>
                <w:rFonts w:cs="Times New Roman"/>
                <w:color w:val="000000" w:themeColor="text1"/>
              </w:rPr>
              <w:t>+ default: Xác định bản phụ đề nào sẽ được hiển thị mặc định</w:t>
            </w:r>
          </w:p>
          <w:p w:rsidR="008D43E8" w:rsidRPr="0038676A" w:rsidRDefault="008D43E8" w:rsidP="008D43E8">
            <w:pPr>
              <w:rPr>
                <w:rFonts w:cs="Times New Roman"/>
                <w:color w:val="000000" w:themeColor="text1"/>
              </w:rPr>
            </w:pPr>
            <w:r w:rsidRPr="0038676A">
              <w:rPr>
                <w:rFonts w:cs="Times New Roman"/>
                <w:color w:val="000000" w:themeColor="text1"/>
              </w:rPr>
              <w:t>+ label: Gắn nhãn cho bản phụ đề (nó được hiển thị trong phần lựa chọn phụ đề)</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6" w:tgtFrame="_blank" w:history="1">
              <w:r w:rsidR="004E7098" w:rsidRPr="0038676A">
                <w:rPr>
                  <w:rStyle w:val="Hyperlink"/>
                  <w:rFonts w:cs="Times New Roman"/>
                  <w:color w:val="000000" w:themeColor="text1"/>
                  <w:u w:val="none"/>
                </w:rPr>
                <w:t>&lt;video&gt;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Tạo một </w:t>
            </w:r>
            <w:r w:rsidRPr="0038676A">
              <w:rPr>
                <w:rStyle w:val="Emphasis"/>
                <w:rFonts w:cs="Times New Roman"/>
                <w:color w:val="000000" w:themeColor="text1"/>
              </w:rPr>
              <w:t>"trình xem phim"</w:t>
            </w:r>
            <w:r w:rsidRPr="0038676A">
              <w:rPr>
                <w:rFonts w:cs="Times New Roman"/>
                <w:color w:val="000000" w:themeColor="text1"/>
              </w:rPr>
              <w:t> cho trang web</w:t>
            </w:r>
          </w:p>
        </w:tc>
        <w:tc>
          <w:tcPr>
            <w:tcW w:w="5147" w:type="dxa"/>
          </w:tcPr>
          <w:p w:rsidR="004E7098" w:rsidRPr="0038676A" w:rsidRDefault="004C62B5" w:rsidP="004E7098">
            <w:pPr>
              <w:jc w:val="both"/>
              <w:rPr>
                <w:rFonts w:cs="Times New Roman"/>
                <w:color w:val="000000" w:themeColor="text1"/>
              </w:rPr>
            </w:pPr>
            <w:r w:rsidRPr="0038676A">
              <w:rPr>
                <w:rFonts w:cs="Times New Roman"/>
                <w:color w:val="000000" w:themeColor="text1"/>
              </w:rPr>
              <w:t>- Để tạo một trình xem phim thì thẻ &lt;video&gt; cần phải được sử dụng kết hợp với thẻ &lt;source&gt; để xác định tập tin video mà bạn muốn phát.</w:t>
            </w:r>
          </w:p>
          <w:p w:rsidR="004C62B5" w:rsidRPr="0038676A" w:rsidRDefault="004C62B5" w:rsidP="004E7098">
            <w:pPr>
              <w:jc w:val="both"/>
              <w:rPr>
                <w:rFonts w:cs="Times New Roman"/>
                <w:color w:val="000000" w:themeColor="text1"/>
              </w:rPr>
            </w:pPr>
            <w:r w:rsidRPr="0038676A">
              <w:rPr>
                <w:rFonts w:cs="Times New Roman"/>
                <w:color w:val="000000" w:themeColor="text1"/>
              </w:rPr>
              <w:t>- Các thuộc tính của thẻ &lt;video&gt;:</w:t>
            </w:r>
          </w:p>
          <w:p w:rsidR="004C62B5" w:rsidRPr="0038676A" w:rsidRDefault="004C62B5" w:rsidP="004C62B5">
            <w:pPr>
              <w:jc w:val="both"/>
              <w:rPr>
                <w:rFonts w:cs="Times New Roman"/>
                <w:color w:val="000000" w:themeColor="text1"/>
              </w:rPr>
            </w:pPr>
            <w:r w:rsidRPr="0038676A">
              <w:rPr>
                <w:rFonts w:cs="Times New Roman"/>
                <w:color w:val="000000" w:themeColor="text1"/>
              </w:rPr>
              <w:t>+ src: Xác định đường dẫn đến tập tin video mà bạn muốn phát</w:t>
            </w:r>
          </w:p>
          <w:p w:rsidR="004C62B5" w:rsidRPr="0038676A" w:rsidRDefault="004C62B5" w:rsidP="004C62B5">
            <w:pPr>
              <w:jc w:val="both"/>
              <w:rPr>
                <w:rFonts w:cs="Times New Roman"/>
                <w:color w:val="000000" w:themeColor="text1"/>
              </w:rPr>
            </w:pPr>
            <w:r w:rsidRPr="0038676A">
              <w:rPr>
                <w:rFonts w:cs="Times New Roman"/>
                <w:color w:val="000000" w:themeColor="text1"/>
              </w:rPr>
              <w:t>+ controls: Xác định việc "thanh điều khiển của trình xem phim sẽ được hiển thị"</w:t>
            </w:r>
          </w:p>
          <w:p w:rsidR="004C62B5" w:rsidRPr="0038676A" w:rsidRDefault="004C62B5" w:rsidP="004C62B5">
            <w:pPr>
              <w:jc w:val="both"/>
              <w:rPr>
                <w:rFonts w:cs="Times New Roman"/>
                <w:color w:val="000000" w:themeColor="text1"/>
              </w:rPr>
            </w:pPr>
            <w:r w:rsidRPr="0038676A">
              <w:rPr>
                <w:rFonts w:cs="Times New Roman"/>
                <w:color w:val="000000" w:themeColor="text1"/>
              </w:rPr>
              <w:t>+ autoplay: Thiết lập hành động: "sau khi trang web được tải xong, trình xem phim sẽ tự động phát video"</w:t>
            </w:r>
          </w:p>
          <w:p w:rsidR="004C62B5" w:rsidRPr="0038676A" w:rsidRDefault="004C62B5" w:rsidP="004C62B5">
            <w:pPr>
              <w:jc w:val="both"/>
              <w:rPr>
                <w:rFonts w:cs="Times New Roman"/>
                <w:color w:val="000000" w:themeColor="text1"/>
              </w:rPr>
            </w:pPr>
            <w:r w:rsidRPr="0038676A">
              <w:rPr>
                <w:rFonts w:cs="Times New Roman"/>
                <w:color w:val="000000" w:themeColor="text1"/>
              </w:rPr>
              <w:t>+ loop: Thiết lập hành động "video sẽ tự động được phát lặp lại sau mỗi lần kết thúc"</w:t>
            </w:r>
          </w:p>
          <w:p w:rsidR="004C62B5" w:rsidRPr="0038676A" w:rsidRDefault="004C62B5" w:rsidP="004C62B5">
            <w:pPr>
              <w:jc w:val="both"/>
              <w:rPr>
                <w:rFonts w:cs="Times New Roman"/>
                <w:color w:val="000000" w:themeColor="text1"/>
              </w:rPr>
            </w:pPr>
            <w:r w:rsidRPr="0038676A">
              <w:rPr>
                <w:rFonts w:cs="Times New Roman"/>
                <w:color w:val="000000" w:themeColor="text1"/>
              </w:rPr>
              <w:t>+ muted: Xác định việc trình xem phim sẽ mặc định được thiết lập ở chế độ "tắt tiếng"</w:t>
            </w:r>
          </w:p>
          <w:p w:rsidR="004C62B5" w:rsidRPr="0038676A" w:rsidRDefault="004C62B5" w:rsidP="004C62B5">
            <w:pPr>
              <w:jc w:val="both"/>
              <w:rPr>
                <w:rFonts w:cs="Times New Roman"/>
                <w:color w:val="000000" w:themeColor="text1"/>
              </w:rPr>
            </w:pPr>
            <w:r w:rsidRPr="0038676A">
              <w:rPr>
                <w:rFonts w:cs="Times New Roman"/>
                <w:color w:val="000000" w:themeColor="text1"/>
              </w:rPr>
              <w:t>+ preload: Xác định việc tập tin video có được tải cùng với lúc tải trang hay không</w:t>
            </w:r>
          </w:p>
          <w:p w:rsidR="004C62B5" w:rsidRPr="0038676A" w:rsidRDefault="004C62B5" w:rsidP="004C62B5">
            <w:pPr>
              <w:jc w:val="both"/>
              <w:rPr>
                <w:rFonts w:cs="Times New Roman"/>
                <w:color w:val="000000" w:themeColor="text1"/>
              </w:rPr>
            </w:pPr>
            <w:r w:rsidRPr="0038676A">
              <w:rPr>
                <w:rFonts w:cs="Times New Roman"/>
                <w:color w:val="000000" w:themeColor="text1"/>
              </w:rPr>
              <w:t>+ poster: Xác định một tập tin hình ảnh dùng để làm ảnh đại diện cho video trước khi phát</w:t>
            </w:r>
          </w:p>
          <w:p w:rsidR="004C62B5" w:rsidRPr="0038676A" w:rsidRDefault="004C62B5" w:rsidP="004C62B5">
            <w:pPr>
              <w:jc w:val="both"/>
              <w:rPr>
                <w:rFonts w:cs="Times New Roman"/>
                <w:color w:val="000000" w:themeColor="text1"/>
              </w:rPr>
            </w:pPr>
            <w:r w:rsidRPr="0038676A">
              <w:rPr>
                <w:rFonts w:cs="Times New Roman"/>
                <w:color w:val="000000" w:themeColor="text1"/>
              </w:rPr>
              <w:t>+ width: Xác định chiều rộng của trình xem phim</w:t>
            </w:r>
          </w:p>
          <w:p w:rsidR="004C62B5" w:rsidRPr="0038676A" w:rsidRDefault="004C62B5" w:rsidP="004C62B5">
            <w:pPr>
              <w:jc w:val="both"/>
              <w:rPr>
                <w:rFonts w:cs="Times New Roman"/>
                <w:color w:val="000000" w:themeColor="text1"/>
              </w:rPr>
            </w:pPr>
            <w:r w:rsidRPr="0038676A">
              <w:rPr>
                <w:rFonts w:cs="Times New Roman"/>
                <w:color w:val="000000" w:themeColor="text1"/>
              </w:rPr>
              <w:t>+ height: Xác định chiều cao của trình xem phim</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7" w:tgtFrame="_blank" w:history="1">
              <w:r w:rsidR="004E7098" w:rsidRPr="0038676A">
                <w:rPr>
                  <w:rStyle w:val="Hyperlink"/>
                  <w:rFonts w:cs="Times New Roman"/>
                  <w:color w:val="000000" w:themeColor="text1"/>
                  <w:u w:val="none"/>
                </w:rPr>
                <w:t>&lt;a&gt;</w:t>
              </w:r>
            </w:hyperlink>
          </w:p>
        </w:tc>
        <w:tc>
          <w:tcPr>
            <w:tcW w:w="2126" w:type="dxa"/>
            <w:vAlign w:val="center"/>
          </w:tcPr>
          <w:p w:rsidR="004E7098" w:rsidRPr="0038676A" w:rsidRDefault="004E7098" w:rsidP="004721F2">
            <w:pPr>
              <w:spacing w:before="300" w:after="300"/>
              <w:rPr>
                <w:rFonts w:cs="Times New Roman"/>
                <w:color w:val="000000" w:themeColor="text1"/>
              </w:rPr>
            </w:pPr>
            <w:r w:rsidRPr="0038676A">
              <w:rPr>
                <w:rFonts w:cs="Times New Roman"/>
                <w:color w:val="000000" w:themeColor="text1"/>
              </w:rPr>
              <w:t xml:space="preserve">Tạo một liên kết đến một tài liệu </w:t>
            </w:r>
            <w:r w:rsidR="004721F2" w:rsidRPr="0038676A">
              <w:rPr>
                <w:rFonts w:cs="Times New Roman"/>
                <w:color w:val="000000" w:themeColor="text1"/>
              </w:rPr>
              <w:t>nào đó</w:t>
            </w:r>
          </w:p>
        </w:tc>
        <w:tc>
          <w:tcPr>
            <w:tcW w:w="5147" w:type="dxa"/>
          </w:tcPr>
          <w:p w:rsidR="004721F2" w:rsidRPr="0038676A" w:rsidRDefault="004721F2" w:rsidP="004721F2">
            <w:pPr>
              <w:jc w:val="both"/>
              <w:rPr>
                <w:rFonts w:cs="Times New Roman"/>
                <w:color w:val="000000" w:themeColor="text1"/>
              </w:rPr>
            </w:pPr>
            <w:r w:rsidRPr="0038676A">
              <w:rPr>
                <w:rFonts w:cs="Times New Roman"/>
                <w:color w:val="000000" w:themeColor="text1"/>
              </w:rPr>
              <w:t xml:space="preserve">- </w:t>
            </w:r>
            <w:r w:rsidRPr="0038676A">
              <w:rPr>
                <w:rFonts w:cs="Times New Roman"/>
              </w:rPr>
              <w:t>Khi người dùng bấm vào liên kết thì sẽ được chuyển đến tài liệu đó</w:t>
            </w:r>
          </w:p>
          <w:p w:rsidR="004E7098" w:rsidRPr="0038676A" w:rsidRDefault="004721F2" w:rsidP="004721F2">
            <w:pPr>
              <w:tabs>
                <w:tab w:val="left" w:pos="3318"/>
              </w:tabs>
              <w:rPr>
                <w:rFonts w:cs="Times New Roman"/>
              </w:rPr>
            </w:pPr>
            <w:r w:rsidRPr="0038676A">
              <w:rPr>
                <w:rFonts w:cs="Times New Roman"/>
              </w:rPr>
              <w:t>- Các thuộc tính của thẻ &lt;a&gt;:</w:t>
            </w:r>
          </w:p>
          <w:p w:rsidR="004721F2" w:rsidRPr="0038676A" w:rsidRDefault="004721F2" w:rsidP="004721F2">
            <w:pPr>
              <w:tabs>
                <w:tab w:val="left" w:pos="3318"/>
              </w:tabs>
              <w:rPr>
                <w:rFonts w:cs="Times New Roman"/>
              </w:rPr>
            </w:pPr>
            <w:r w:rsidRPr="0038676A">
              <w:rPr>
                <w:rFonts w:cs="Times New Roman"/>
              </w:rPr>
              <w:t>+ href: Xác định đường dẫn đến tài liệu mà bạn muốn chuyển tới</w:t>
            </w:r>
          </w:p>
          <w:p w:rsidR="004721F2" w:rsidRPr="0038676A" w:rsidRDefault="004721F2" w:rsidP="004721F2">
            <w:pPr>
              <w:tabs>
                <w:tab w:val="left" w:pos="3318"/>
              </w:tabs>
              <w:rPr>
                <w:rFonts w:cs="Times New Roman"/>
              </w:rPr>
            </w:pPr>
            <w:r w:rsidRPr="0038676A">
              <w:rPr>
                <w:rFonts w:cs="Times New Roman"/>
              </w:rPr>
              <w:t>+ download: Xác định việc: "khi người dùng bấm vào liên kết thì tài liệu của liên kết đó sẽ tự động được tải về"</w:t>
            </w:r>
          </w:p>
          <w:p w:rsidR="004721F2" w:rsidRPr="0038676A" w:rsidRDefault="004721F2" w:rsidP="004721F2">
            <w:pPr>
              <w:tabs>
                <w:tab w:val="left" w:pos="3318"/>
              </w:tabs>
              <w:rPr>
                <w:rFonts w:cs="Times New Roman"/>
              </w:rPr>
            </w:pPr>
            <w:r w:rsidRPr="0038676A">
              <w:rPr>
                <w:rFonts w:cs="Times New Roman"/>
              </w:rPr>
              <w:t>+ target: Xác định nơi mà tài liệu sẽ được mở</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8" w:tgtFrame="_blank" w:history="1">
              <w:r w:rsidR="004E7098" w:rsidRPr="0038676A">
                <w:rPr>
                  <w:rStyle w:val="Hyperlink"/>
                  <w:rFonts w:cs="Times New Roman"/>
                  <w:color w:val="000000" w:themeColor="text1"/>
                  <w:u w:val="none"/>
                </w:rPr>
                <w:t>&lt;nav&gt;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một tập hợp các liên kết &amp; thường được sử dụng kết hợp với CSS để tạo một thanh menu</w:t>
            </w:r>
          </w:p>
        </w:tc>
        <w:tc>
          <w:tcPr>
            <w:tcW w:w="5147" w:type="dxa"/>
          </w:tcPr>
          <w:p w:rsidR="004E7098" w:rsidRPr="0038676A" w:rsidRDefault="00F74A34" w:rsidP="004E7098">
            <w:pPr>
              <w:jc w:val="both"/>
              <w:rPr>
                <w:rFonts w:cs="Times New Roman"/>
                <w:color w:val="000000" w:themeColor="text1"/>
              </w:rPr>
            </w:pPr>
            <w:r w:rsidRPr="0038676A">
              <w:rPr>
                <w:rFonts w:cs="Times New Roman"/>
                <w:color w:val="000000" w:themeColor="text1"/>
              </w:rPr>
              <w:t>- Thẻ &lt;nav&gt; dùng để xác định "một tập hợp các liên kết"</w:t>
            </w:r>
          </w:p>
          <w:p w:rsidR="00F74A34" w:rsidRPr="0038676A" w:rsidRDefault="00F74A34" w:rsidP="004E7098">
            <w:pPr>
              <w:jc w:val="both"/>
              <w:rPr>
                <w:rFonts w:cs="Times New Roman"/>
                <w:color w:val="000000" w:themeColor="text1"/>
              </w:rPr>
            </w:pPr>
            <w:r w:rsidRPr="0038676A">
              <w:rPr>
                <w:rFonts w:cs="Times New Roman"/>
                <w:color w:val="000000" w:themeColor="text1"/>
              </w:rPr>
              <w:t>- Ngoài ra, thẻ &lt;nav&gt; thường được sử dụng kết hợp với CSS để định dạng thành một "thanh menu".</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49" w:tgtFrame="_blank" w:history="1">
              <w:r w:rsidR="004E7098" w:rsidRPr="0038676A">
                <w:rPr>
                  <w:rStyle w:val="Hyperlink"/>
                  <w:rFonts w:cs="Times New Roman"/>
                  <w:color w:val="000000" w:themeColor="text1"/>
                  <w:u w:val="none"/>
                </w:rPr>
                <w:t>&lt;ul&gt;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một danh sách không có thứ tự</w:t>
            </w:r>
          </w:p>
        </w:tc>
        <w:tc>
          <w:tcPr>
            <w:tcW w:w="5147" w:type="dxa"/>
          </w:tcPr>
          <w:p w:rsidR="004E7098" w:rsidRPr="0038676A" w:rsidRDefault="00F74A34" w:rsidP="004E7098">
            <w:pPr>
              <w:jc w:val="both"/>
              <w:rPr>
                <w:rFonts w:cs="Times New Roman"/>
                <w:color w:val="000000" w:themeColor="text1"/>
              </w:rPr>
            </w:pPr>
            <w:r w:rsidRPr="0038676A">
              <w:rPr>
                <w:rFonts w:cs="Times New Roman"/>
                <w:color w:val="000000" w:themeColor="text1"/>
              </w:rPr>
              <w:t>- Sử dụng &lt;ul&gt;thẻ cùng với thẻ &lt;li&gt; để tạo danh sách không có thứ tự.</w:t>
            </w:r>
          </w:p>
          <w:p w:rsidR="00F74A34" w:rsidRPr="0038676A" w:rsidRDefault="00F74A34" w:rsidP="004E7098">
            <w:pPr>
              <w:jc w:val="both"/>
              <w:rPr>
                <w:rFonts w:cs="Times New Roman"/>
                <w:color w:val="000000" w:themeColor="text1"/>
              </w:rPr>
            </w:pPr>
            <w:r w:rsidRPr="0038676A">
              <w:rPr>
                <w:rFonts w:cs="Times New Roman"/>
                <w:color w:val="000000" w:themeColor="text1"/>
              </w:rPr>
              <w:t>- Các kiểu danh sách khác nhau: disc, circle, square.</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50" w:tgtFrame="_blank" w:history="1">
              <w:r w:rsidR="004E7098" w:rsidRPr="0038676A">
                <w:rPr>
                  <w:rStyle w:val="Hyperlink"/>
                  <w:rFonts w:cs="Times New Roman"/>
                  <w:color w:val="000000" w:themeColor="text1"/>
                  <w:u w:val="none"/>
                </w:rPr>
                <w:t>&lt;ol&gt;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một danh sách có thứ tự</w:t>
            </w:r>
          </w:p>
        </w:tc>
        <w:tc>
          <w:tcPr>
            <w:tcW w:w="5147" w:type="dxa"/>
          </w:tcPr>
          <w:p w:rsidR="00F74A34" w:rsidRPr="0038676A" w:rsidRDefault="00F74A34" w:rsidP="00F74A34">
            <w:pPr>
              <w:jc w:val="both"/>
              <w:rPr>
                <w:rFonts w:cs="Times New Roman"/>
                <w:color w:val="000000" w:themeColor="text1"/>
              </w:rPr>
            </w:pPr>
            <w:r w:rsidRPr="0038676A">
              <w:rPr>
                <w:rFonts w:cs="Times New Roman"/>
                <w:color w:val="000000" w:themeColor="text1"/>
              </w:rPr>
              <w:t>- Sử dụng &lt;ol&gt;thẻ cùng với thẻ &lt;li&gt; để tạo danh sách có thứ tự.</w:t>
            </w:r>
          </w:p>
          <w:p w:rsidR="004E7098" w:rsidRPr="0038676A" w:rsidRDefault="00F74A34" w:rsidP="00F74A34">
            <w:pPr>
              <w:jc w:val="both"/>
              <w:rPr>
                <w:rFonts w:cs="Times New Roman"/>
                <w:color w:val="000000" w:themeColor="text1"/>
              </w:rPr>
            </w:pPr>
            <w:r w:rsidRPr="0038676A">
              <w:rPr>
                <w:rFonts w:cs="Times New Roman"/>
                <w:color w:val="000000" w:themeColor="text1"/>
              </w:rPr>
              <w:t>- Các kiểu danh sách khác nhau: decimal, lower-alpha, upper-alpha, lower-roman, upper-roman.</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51" w:tgtFrame="_blank" w:history="1">
              <w:r w:rsidR="004E7098" w:rsidRPr="0038676A">
                <w:rPr>
                  <w:rStyle w:val="Hyperlink"/>
                  <w:rFonts w:cs="Times New Roman"/>
                  <w:color w:val="000000" w:themeColor="text1"/>
                  <w:u w:val="none"/>
                </w:rPr>
                <w:t>&lt;li&gt;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một </w:t>
            </w:r>
            <w:r w:rsidRPr="0038676A">
              <w:rPr>
                <w:rFonts w:cs="Times New Roman"/>
                <w:i/>
                <w:iCs/>
                <w:color w:val="000000" w:themeColor="text1"/>
              </w:rPr>
              <w:t>"danh mục"</w:t>
            </w:r>
            <w:r w:rsidRPr="0038676A">
              <w:rPr>
                <w:rFonts w:cs="Times New Roman"/>
                <w:color w:val="000000" w:themeColor="text1"/>
              </w:rPr>
              <w:t> trong danh sách</w:t>
            </w:r>
          </w:p>
        </w:tc>
        <w:tc>
          <w:tcPr>
            <w:tcW w:w="5147" w:type="dxa"/>
          </w:tcPr>
          <w:p w:rsidR="004E7098" w:rsidRPr="0038676A" w:rsidRDefault="00F74A34" w:rsidP="004E7098">
            <w:pPr>
              <w:jc w:val="both"/>
              <w:rPr>
                <w:rFonts w:cs="Times New Roman"/>
                <w:color w:val="000000" w:themeColor="text1"/>
              </w:rPr>
            </w:pPr>
            <w:r w:rsidRPr="0038676A">
              <w:rPr>
                <w:rFonts w:cs="Times New Roman"/>
                <w:color w:val="000000" w:themeColor="text1"/>
              </w:rPr>
              <w:t>- Thẻ &lt;li&gt; phải được đặt bên trong phần tử &lt;ul&gt; hoặc phần tử &lt;ol&gt;.</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52" w:tgtFrame="_blank" w:history="1">
              <w:r w:rsidR="004E7098" w:rsidRPr="0038676A">
                <w:rPr>
                  <w:rStyle w:val="Hyperlink"/>
                  <w:rFonts w:cs="Times New Roman"/>
                  <w:color w:val="000000" w:themeColor="text1"/>
                  <w:u w:val="none"/>
                </w:rPr>
                <w:t>&lt;table&gt;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phần tử là một cái bảng</w:t>
            </w:r>
          </w:p>
        </w:tc>
        <w:tc>
          <w:tcPr>
            <w:tcW w:w="5147" w:type="dxa"/>
          </w:tcPr>
          <w:p w:rsidR="004E7098" w:rsidRPr="0038676A" w:rsidRDefault="00871935" w:rsidP="004E7098">
            <w:pPr>
              <w:jc w:val="both"/>
              <w:rPr>
                <w:rFonts w:cs="Times New Roman"/>
                <w:color w:val="000000" w:themeColor="text1"/>
              </w:rPr>
            </w:pPr>
            <w:r w:rsidRPr="0038676A">
              <w:rPr>
                <w:rFonts w:cs="Times New Roman"/>
                <w:color w:val="000000" w:themeColor="text1"/>
              </w:rPr>
              <w:t>- Để tạo một bảng thì chúng ta phải sử dụng kết hợp các thẻ: &lt;table&gt;, &lt;tr&gt;, &lt;td&gt;, &lt;th&gt;</w:t>
            </w:r>
          </w:p>
          <w:p w:rsidR="00871935" w:rsidRPr="0038676A" w:rsidRDefault="00871935" w:rsidP="00871935">
            <w:pPr>
              <w:jc w:val="both"/>
              <w:rPr>
                <w:rFonts w:cs="Times New Roman"/>
                <w:color w:val="000000" w:themeColor="text1"/>
              </w:rPr>
            </w:pPr>
            <w:r w:rsidRPr="0038676A">
              <w:rPr>
                <w:rFonts w:cs="Times New Roman"/>
                <w:color w:val="000000" w:themeColor="text1"/>
              </w:rPr>
              <w:t>- Trong đó:</w:t>
            </w:r>
          </w:p>
          <w:p w:rsidR="00871935" w:rsidRPr="0038676A" w:rsidRDefault="00871935" w:rsidP="00871935">
            <w:pPr>
              <w:jc w:val="both"/>
              <w:rPr>
                <w:rFonts w:cs="Times New Roman"/>
                <w:color w:val="000000" w:themeColor="text1"/>
              </w:rPr>
            </w:pPr>
            <w:r w:rsidRPr="0038676A">
              <w:rPr>
                <w:rFonts w:cs="Times New Roman"/>
                <w:color w:val="000000" w:themeColor="text1"/>
              </w:rPr>
              <w:t>+ Thẻ &lt;table&gt; xác định phần tử là một cái bảng.</w:t>
            </w:r>
          </w:p>
          <w:p w:rsidR="00871935" w:rsidRPr="0038676A" w:rsidRDefault="00871935" w:rsidP="00871935">
            <w:pPr>
              <w:jc w:val="both"/>
              <w:rPr>
                <w:rFonts w:cs="Times New Roman"/>
                <w:color w:val="000000" w:themeColor="text1"/>
              </w:rPr>
            </w:pPr>
            <w:r w:rsidRPr="0038676A">
              <w:rPr>
                <w:rFonts w:cs="Times New Roman"/>
                <w:color w:val="000000" w:themeColor="text1"/>
              </w:rPr>
              <w:t>+ Thẻ &lt;tr&gt; xác định phần tử là một hàng trong bảng.</w:t>
            </w:r>
          </w:p>
          <w:p w:rsidR="00871935" w:rsidRPr="0038676A" w:rsidRDefault="00871935" w:rsidP="00871935">
            <w:pPr>
              <w:jc w:val="both"/>
              <w:rPr>
                <w:rFonts w:cs="Times New Roman"/>
                <w:color w:val="000000" w:themeColor="text1"/>
              </w:rPr>
            </w:pPr>
            <w:r w:rsidRPr="0038676A">
              <w:rPr>
                <w:rFonts w:cs="Times New Roman"/>
                <w:color w:val="000000" w:themeColor="text1"/>
              </w:rPr>
              <w:t>+ Thẻ &lt;td&gt; xác định phần tử là một ô trong hàng.</w:t>
            </w:r>
          </w:p>
          <w:p w:rsidR="00871935" w:rsidRPr="0038676A" w:rsidRDefault="00871935" w:rsidP="00871935">
            <w:pPr>
              <w:jc w:val="both"/>
              <w:rPr>
                <w:rFonts w:cs="Times New Roman"/>
                <w:color w:val="000000" w:themeColor="text1"/>
              </w:rPr>
            </w:pPr>
            <w:r w:rsidRPr="0038676A">
              <w:rPr>
                <w:rFonts w:cs="Times New Roman"/>
                <w:color w:val="000000" w:themeColor="text1"/>
              </w:rPr>
              <w:t>+ Thẻ &lt;th&gt; xác định phần tử là một ô tiêu đề trong hàng.</w:t>
            </w:r>
          </w:p>
          <w:p w:rsidR="00871935" w:rsidRPr="0038676A" w:rsidRDefault="00871935" w:rsidP="00871935">
            <w:pPr>
              <w:jc w:val="both"/>
              <w:rPr>
                <w:rFonts w:cs="Times New Roman"/>
                <w:color w:val="000000" w:themeColor="text1"/>
              </w:rPr>
            </w:pPr>
            <w:r w:rsidRPr="0038676A">
              <w:rPr>
                <w:rFonts w:cs="Times New Roman"/>
                <w:color w:val="000000" w:themeColor="text1"/>
              </w:rPr>
              <w:t>- Các thuộc tính của thẻ &lt;table&gt;:</w:t>
            </w:r>
          </w:p>
          <w:p w:rsidR="00871935" w:rsidRPr="0038676A" w:rsidRDefault="00871935" w:rsidP="00871935">
            <w:pPr>
              <w:jc w:val="both"/>
              <w:rPr>
                <w:rFonts w:cs="Times New Roman"/>
                <w:color w:val="000000" w:themeColor="text1"/>
              </w:rPr>
            </w:pPr>
            <w:r w:rsidRPr="0038676A">
              <w:rPr>
                <w:rFonts w:cs="Times New Roman"/>
                <w:color w:val="000000" w:themeColor="text1"/>
              </w:rPr>
              <w:t>+ align: Xác định vị trí của bảng so với các văn bản xung quanh</w:t>
            </w:r>
          </w:p>
          <w:p w:rsidR="00871935" w:rsidRPr="0038676A" w:rsidRDefault="00871935" w:rsidP="00871935">
            <w:pPr>
              <w:jc w:val="both"/>
              <w:rPr>
                <w:rFonts w:cs="Times New Roman"/>
                <w:color w:val="000000" w:themeColor="text1"/>
              </w:rPr>
            </w:pPr>
            <w:r w:rsidRPr="0038676A">
              <w:rPr>
                <w:rFonts w:cs="Times New Roman"/>
                <w:color w:val="000000" w:themeColor="text1"/>
              </w:rPr>
              <w:t>+ bgcolor: Thiết lập màu nền cho bảng</w:t>
            </w:r>
          </w:p>
          <w:p w:rsidR="00871935" w:rsidRPr="0038676A" w:rsidRDefault="00871935" w:rsidP="00871935">
            <w:pPr>
              <w:jc w:val="both"/>
              <w:rPr>
                <w:rFonts w:cs="Times New Roman"/>
                <w:color w:val="000000" w:themeColor="text1"/>
              </w:rPr>
            </w:pPr>
            <w:r w:rsidRPr="0038676A">
              <w:rPr>
                <w:rFonts w:cs="Times New Roman"/>
                <w:color w:val="000000" w:themeColor="text1"/>
              </w:rPr>
              <w:t>+ border: Thiết lập đường viền cho bảng cũng như các ô trong bảng</w:t>
            </w:r>
          </w:p>
          <w:p w:rsidR="00871935" w:rsidRPr="0038676A" w:rsidRDefault="00871935" w:rsidP="00871935">
            <w:pPr>
              <w:jc w:val="both"/>
              <w:rPr>
                <w:rFonts w:cs="Times New Roman"/>
                <w:color w:val="000000" w:themeColor="text1"/>
              </w:rPr>
            </w:pPr>
            <w:r w:rsidRPr="0038676A">
              <w:rPr>
                <w:rFonts w:cs="Times New Roman"/>
                <w:color w:val="000000" w:themeColor="text1"/>
              </w:rPr>
              <w:t>+ cellpadding: Xác định khoảng cách từ nội dung của ô đến đường viền của ô</w:t>
            </w:r>
          </w:p>
          <w:p w:rsidR="00871935" w:rsidRPr="0038676A" w:rsidRDefault="00871935" w:rsidP="00871935">
            <w:pPr>
              <w:jc w:val="both"/>
              <w:rPr>
                <w:rFonts w:cs="Times New Roman"/>
                <w:color w:val="000000" w:themeColor="text1"/>
              </w:rPr>
            </w:pPr>
            <w:r w:rsidRPr="0038676A">
              <w:rPr>
                <w:rFonts w:cs="Times New Roman"/>
                <w:color w:val="000000" w:themeColor="text1"/>
              </w:rPr>
              <w:t>+ cellspacing: Xác định khoảng cách từ đường viền của ô cho đến các ô xung quanh</w:t>
            </w:r>
          </w:p>
          <w:p w:rsidR="00871935" w:rsidRPr="0038676A" w:rsidRDefault="00871935" w:rsidP="00871935">
            <w:pPr>
              <w:jc w:val="both"/>
              <w:rPr>
                <w:rFonts w:cs="Times New Roman"/>
                <w:color w:val="000000" w:themeColor="text1"/>
              </w:rPr>
            </w:pPr>
            <w:r w:rsidRPr="0038676A">
              <w:rPr>
                <w:rFonts w:cs="Times New Roman"/>
                <w:color w:val="000000" w:themeColor="text1"/>
              </w:rPr>
              <w:t>+ frame: Xác định những phần đường viền nào của bảng sẽ được hiển thị</w:t>
            </w:r>
          </w:p>
          <w:p w:rsidR="00871935" w:rsidRPr="0038676A" w:rsidRDefault="00871935" w:rsidP="00871935">
            <w:pPr>
              <w:jc w:val="both"/>
              <w:rPr>
                <w:rFonts w:cs="Times New Roman"/>
                <w:color w:val="000000" w:themeColor="text1"/>
              </w:rPr>
            </w:pPr>
            <w:r w:rsidRPr="0038676A">
              <w:rPr>
                <w:rFonts w:cs="Times New Roman"/>
                <w:color w:val="000000" w:themeColor="text1"/>
              </w:rPr>
              <w:t>+ rules: Xác định những phần đường kẻ nào nằm bên trong bảng sẽ được hiển thị</w:t>
            </w:r>
          </w:p>
          <w:p w:rsidR="00871935" w:rsidRPr="0038676A" w:rsidRDefault="00871935" w:rsidP="00871935">
            <w:pPr>
              <w:jc w:val="both"/>
              <w:rPr>
                <w:rFonts w:cs="Times New Roman"/>
                <w:color w:val="000000" w:themeColor="text1"/>
              </w:rPr>
            </w:pPr>
            <w:r w:rsidRPr="0038676A">
              <w:rPr>
                <w:rFonts w:cs="Times New Roman"/>
                <w:color w:val="000000" w:themeColor="text1"/>
              </w:rPr>
              <w:t>+ width: Xác định chiều rộng của bảng</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53" w:tgtFrame="_blank" w:history="1">
              <w:r w:rsidR="004E7098" w:rsidRPr="0038676A">
                <w:rPr>
                  <w:rStyle w:val="Hyperlink"/>
                  <w:rFonts w:cs="Times New Roman"/>
                  <w:color w:val="000000" w:themeColor="text1"/>
                  <w:u w:val="none"/>
                </w:rPr>
                <w:t>&lt;caption&gt;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Tạo tiêu đề cho bảng</w:t>
            </w:r>
          </w:p>
        </w:tc>
        <w:tc>
          <w:tcPr>
            <w:tcW w:w="5147" w:type="dxa"/>
          </w:tcPr>
          <w:p w:rsidR="004E7098" w:rsidRPr="0038676A" w:rsidRDefault="00871935" w:rsidP="004E7098">
            <w:pPr>
              <w:jc w:val="both"/>
              <w:rPr>
                <w:rFonts w:cs="Times New Roman"/>
                <w:color w:val="000000" w:themeColor="text1"/>
              </w:rPr>
            </w:pPr>
            <w:r w:rsidRPr="0038676A">
              <w:rPr>
                <w:rFonts w:cs="Times New Roman"/>
                <w:color w:val="000000" w:themeColor="text1"/>
              </w:rPr>
              <w:t>- Thẻ &lt;caption&gt; phải được nằm bên trong phần tử &lt;table&gt; và nên đặt ở vị trí trên cùng.</w:t>
            </w:r>
          </w:p>
          <w:p w:rsidR="00871935" w:rsidRPr="0038676A" w:rsidRDefault="00871935" w:rsidP="00871935">
            <w:pPr>
              <w:jc w:val="both"/>
              <w:rPr>
                <w:rFonts w:cs="Times New Roman"/>
                <w:color w:val="000000" w:themeColor="text1"/>
              </w:rPr>
            </w:pPr>
            <w:r w:rsidRPr="0038676A">
              <w:rPr>
                <w:rFonts w:cs="Times New Roman"/>
                <w:color w:val="000000" w:themeColor="text1"/>
              </w:rPr>
              <w:t>- Thuộc tính align có bốn giá trị:</w:t>
            </w:r>
          </w:p>
          <w:p w:rsidR="00871935" w:rsidRPr="0038676A" w:rsidRDefault="00871935" w:rsidP="00871935">
            <w:pPr>
              <w:jc w:val="both"/>
              <w:rPr>
                <w:rFonts w:cs="Times New Roman"/>
                <w:color w:val="000000" w:themeColor="text1"/>
              </w:rPr>
            </w:pPr>
            <w:r w:rsidRPr="0038676A">
              <w:rPr>
                <w:rFonts w:cs="Times New Roman"/>
                <w:color w:val="000000" w:themeColor="text1"/>
              </w:rPr>
              <w:t>+ top: Tiều đề của bảng sẽ nằm ở phía trên bảng</w:t>
            </w:r>
          </w:p>
          <w:p w:rsidR="00871935" w:rsidRPr="0038676A" w:rsidRDefault="00871935" w:rsidP="00871935">
            <w:pPr>
              <w:jc w:val="both"/>
              <w:rPr>
                <w:rFonts w:cs="Times New Roman"/>
                <w:color w:val="000000" w:themeColor="text1"/>
              </w:rPr>
            </w:pPr>
            <w:r w:rsidRPr="0038676A">
              <w:rPr>
                <w:rFonts w:cs="Times New Roman"/>
                <w:color w:val="000000" w:themeColor="text1"/>
              </w:rPr>
              <w:t>+ bottom: Tiều đề của bảng sẽ nằm ở phía dưới bảng</w:t>
            </w:r>
          </w:p>
          <w:p w:rsidR="00871935" w:rsidRPr="0038676A" w:rsidRDefault="00871935" w:rsidP="00871935">
            <w:pPr>
              <w:jc w:val="both"/>
              <w:rPr>
                <w:rFonts w:cs="Times New Roman"/>
                <w:color w:val="000000" w:themeColor="text1"/>
              </w:rPr>
            </w:pPr>
            <w:r w:rsidRPr="0038676A">
              <w:rPr>
                <w:rFonts w:cs="Times New Roman"/>
                <w:color w:val="000000" w:themeColor="text1"/>
              </w:rPr>
              <w:t>+ left: Tiều đề của bảng sẽ nằm ở phía bên trái bảng</w:t>
            </w:r>
          </w:p>
          <w:p w:rsidR="00871935" w:rsidRPr="0038676A" w:rsidRDefault="00871935" w:rsidP="00871935">
            <w:pPr>
              <w:jc w:val="both"/>
              <w:rPr>
                <w:rFonts w:cs="Times New Roman"/>
                <w:color w:val="000000" w:themeColor="text1"/>
              </w:rPr>
            </w:pPr>
            <w:r w:rsidRPr="0038676A">
              <w:rPr>
                <w:rFonts w:cs="Times New Roman"/>
                <w:color w:val="000000" w:themeColor="text1"/>
              </w:rPr>
              <w:t>+ right: Tiều đề của bảng sẽ nằm ở phía bên phải bảng</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54" w:tgtFrame="_blank" w:history="1">
              <w:r w:rsidR="004E7098" w:rsidRPr="0038676A">
                <w:rPr>
                  <w:rStyle w:val="Hyperlink"/>
                  <w:rFonts w:cs="Times New Roman"/>
                  <w:color w:val="000000" w:themeColor="text1"/>
                  <w:u w:val="none"/>
                </w:rPr>
                <w:t>&lt;th&gt;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phần tử là một ô tiêu đề trong hàng</w:t>
            </w:r>
          </w:p>
        </w:tc>
        <w:tc>
          <w:tcPr>
            <w:tcW w:w="5147" w:type="dxa"/>
          </w:tcPr>
          <w:p w:rsidR="00871935" w:rsidRPr="0038676A" w:rsidRDefault="00871935" w:rsidP="00871935">
            <w:pPr>
              <w:jc w:val="both"/>
              <w:rPr>
                <w:rFonts w:cs="Times New Roman"/>
                <w:color w:val="000000" w:themeColor="text1"/>
              </w:rPr>
            </w:pPr>
            <w:r w:rsidRPr="0038676A">
              <w:rPr>
                <w:rFonts w:cs="Times New Roman"/>
                <w:color w:val="000000" w:themeColor="text1"/>
              </w:rPr>
              <w:t xml:space="preserve">- </w:t>
            </w:r>
            <w:r w:rsidR="00EE1659" w:rsidRPr="0038676A">
              <w:rPr>
                <w:rFonts w:cs="Times New Roman"/>
                <w:color w:val="000000" w:themeColor="text1"/>
              </w:rPr>
              <w:t>T</w:t>
            </w:r>
            <w:r w:rsidRPr="0038676A">
              <w:rPr>
                <w:rFonts w:cs="Times New Roman"/>
                <w:color w:val="000000" w:themeColor="text1"/>
              </w:rPr>
              <w:t>huộc tính của thẻ</w:t>
            </w:r>
            <w:r w:rsidR="00EE1659" w:rsidRPr="0038676A">
              <w:rPr>
                <w:rFonts w:cs="Times New Roman"/>
                <w:color w:val="000000" w:themeColor="text1"/>
              </w:rPr>
              <w:t xml:space="preserve"> &lt;th&gt; :</w:t>
            </w:r>
          </w:p>
          <w:p w:rsidR="00871935" w:rsidRPr="0038676A" w:rsidRDefault="00EE1659" w:rsidP="00871935">
            <w:pPr>
              <w:jc w:val="both"/>
              <w:rPr>
                <w:rFonts w:cs="Times New Roman"/>
                <w:color w:val="000000" w:themeColor="text1"/>
              </w:rPr>
            </w:pPr>
            <w:r w:rsidRPr="0038676A">
              <w:rPr>
                <w:rFonts w:cs="Times New Roman"/>
                <w:color w:val="000000" w:themeColor="text1"/>
              </w:rPr>
              <w:t xml:space="preserve">+ align: </w:t>
            </w:r>
            <w:r w:rsidR="00871935" w:rsidRPr="0038676A">
              <w:rPr>
                <w:rFonts w:cs="Times New Roman"/>
                <w:color w:val="000000" w:themeColor="text1"/>
              </w:rPr>
              <w:t>Canh lề nội dung của ô theo chiề</w:t>
            </w:r>
            <w:r w:rsidRPr="0038676A">
              <w:rPr>
                <w:rFonts w:cs="Times New Roman"/>
                <w:color w:val="000000" w:themeColor="text1"/>
              </w:rPr>
              <w:t>u ngang</w:t>
            </w:r>
          </w:p>
          <w:p w:rsidR="00871935" w:rsidRPr="0038676A" w:rsidRDefault="00EE1659" w:rsidP="00871935">
            <w:pPr>
              <w:jc w:val="both"/>
              <w:rPr>
                <w:rFonts w:cs="Times New Roman"/>
                <w:color w:val="000000" w:themeColor="text1"/>
              </w:rPr>
            </w:pPr>
            <w:r w:rsidRPr="0038676A">
              <w:rPr>
                <w:rFonts w:cs="Times New Roman"/>
                <w:color w:val="000000" w:themeColor="text1"/>
              </w:rPr>
              <w:t xml:space="preserve">+ valign: </w:t>
            </w:r>
            <w:r w:rsidR="00871935" w:rsidRPr="0038676A">
              <w:rPr>
                <w:rFonts w:cs="Times New Roman"/>
                <w:color w:val="000000" w:themeColor="text1"/>
              </w:rPr>
              <w:t>Canh lề nội dung của ô theo chiều dọ</w:t>
            </w:r>
            <w:r w:rsidRPr="0038676A">
              <w:rPr>
                <w:rFonts w:cs="Times New Roman"/>
                <w:color w:val="000000" w:themeColor="text1"/>
              </w:rPr>
              <w:t>c</w:t>
            </w:r>
          </w:p>
          <w:p w:rsidR="00871935" w:rsidRPr="0038676A" w:rsidRDefault="00EE1659" w:rsidP="00871935">
            <w:pPr>
              <w:jc w:val="both"/>
              <w:rPr>
                <w:rFonts w:cs="Times New Roman"/>
                <w:color w:val="000000" w:themeColor="text1"/>
              </w:rPr>
            </w:pPr>
            <w:r w:rsidRPr="0038676A">
              <w:rPr>
                <w:rFonts w:cs="Times New Roman"/>
                <w:color w:val="000000" w:themeColor="text1"/>
              </w:rPr>
              <w:t xml:space="preserve">+ colspan: </w:t>
            </w:r>
            <w:r w:rsidR="00871935" w:rsidRPr="0038676A">
              <w:rPr>
                <w:rFonts w:cs="Times New Roman"/>
                <w:color w:val="000000" w:themeColor="text1"/>
              </w:rPr>
              <w:t>Xác định số lượng ô (theo chiều ngang) mà bạn muốn gộp chung lại vớ</w:t>
            </w:r>
            <w:r w:rsidRPr="0038676A">
              <w:rPr>
                <w:rFonts w:cs="Times New Roman"/>
                <w:color w:val="000000" w:themeColor="text1"/>
              </w:rPr>
              <w:t>i nhau</w:t>
            </w:r>
          </w:p>
          <w:p w:rsidR="00871935" w:rsidRPr="0038676A" w:rsidRDefault="00EE1659" w:rsidP="00871935">
            <w:pPr>
              <w:jc w:val="both"/>
              <w:rPr>
                <w:rFonts w:cs="Times New Roman"/>
                <w:color w:val="000000" w:themeColor="text1"/>
              </w:rPr>
            </w:pPr>
            <w:r w:rsidRPr="0038676A">
              <w:rPr>
                <w:rFonts w:cs="Times New Roman"/>
                <w:color w:val="000000" w:themeColor="text1"/>
              </w:rPr>
              <w:t xml:space="preserve">+ rowspan: </w:t>
            </w:r>
            <w:r w:rsidR="00871935" w:rsidRPr="0038676A">
              <w:rPr>
                <w:rFonts w:cs="Times New Roman"/>
                <w:color w:val="000000" w:themeColor="text1"/>
              </w:rPr>
              <w:t>Xác định số lượng ô (theo chiều dọc) mà bạn muốn gộp chung lại vớ</w:t>
            </w:r>
            <w:r w:rsidRPr="0038676A">
              <w:rPr>
                <w:rFonts w:cs="Times New Roman"/>
                <w:color w:val="000000" w:themeColor="text1"/>
              </w:rPr>
              <w:t>i nhau</w:t>
            </w:r>
          </w:p>
          <w:p w:rsidR="00871935" w:rsidRPr="0038676A" w:rsidRDefault="00EE1659" w:rsidP="00871935">
            <w:pPr>
              <w:jc w:val="both"/>
              <w:rPr>
                <w:rFonts w:cs="Times New Roman"/>
                <w:color w:val="000000" w:themeColor="text1"/>
              </w:rPr>
            </w:pPr>
            <w:r w:rsidRPr="0038676A">
              <w:rPr>
                <w:rFonts w:cs="Times New Roman"/>
                <w:color w:val="000000" w:themeColor="text1"/>
              </w:rPr>
              <w:t xml:space="preserve">+ width: </w:t>
            </w:r>
            <w:r w:rsidR="00871935" w:rsidRPr="0038676A">
              <w:rPr>
                <w:rFonts w:cs="Times New Roman"/>
                <w:color w:val="000000" w:themeColor="text1"/>
              </w:rPr>
              <w:t>Xác định chiều rộng củ</w:t>
            </w:r>
            <w:r w:rsidRPr="0038676A">
              <w:rPr>
                <w:rFonts w:cs="Times New Roman"/>
                <w:color w:val="000000" w:themeColor="text1"/>
              </w:rPr>
              <w:t>a ô</w:t>
            </w:r>
          </w:p>
          <w:p w:rsidR="00871935" w:rsidRPr="0038676A" w:rsidRDefault="00EE1659" w:rsidP="00871935">
            <w:pPr>
              <w:jc w:val="both"/>
              <w:rPr>
                <w:rFonts w:cs="Times New Roman"/>
                <w:color w:val="000000" w:themeColor="text1"/>
              </w:rPr>
            </w:pPr>
            <w:r w:rsidRPr="0038676A">
              <w:rPr>
                <w:rFonts w:cs="Times New Roman"/>
                <w:color w:val="000000" w:themeColor="text1"/>
              </w:rPr>
              <w:t xml:space="preserve">+ height: </w:t>
            </w:r>
            <w:r w:rsidR="00871935" w:rsidRPr="0038676A">
              <w:rPr>
                <w:rFonts w:cs="Times New Roman"/>
                <w:color w:val="000000" w:themeColor="text1"/>
              </w:rPr>
              <w:t>Xác định chiều cao củ</w:t>
            </w:r>
            <w:r w:rsidRPr="0038676A">
              <w:rPr>
                <w:rFonts w:cs="Times New Roman"/>
                <w:color w:val="000000" w:themeColor="text1"/>
              </w:rPr>
              <w:t>a ô</w:t>
            </w:r>
          </w:p>
          <w:p w:rsidR="00871935" w:rsidRPr="0038676A" w:rsidRDefault="00EE1659" w:rsidP="00871935">
            <w:pPr>
              <w:jc w:val="both"/>
              <w:rPr>
                <w:rFonts w:cs="Times New Roman"/>
                <w:color w:val="000000" w:themeColor="text1"/>
              </w:rPr>
            </w:pPr>
            <w:r w:rsidRPr="0038676A">
              <w:rPr>
                <w:rFonts w:cs="Times New Roman"/>
                <w:color w:val="000000" w:themeColor="text1"/>
              </w:rPr>
              <w:t xml:space="preserve">+ bgcolor: </w:t>
            </w:r>
            <w:r w:rsidR="00871935" w:rsidRPr="0038676A">
              <w:rPr>
                <w:rFonts w:cs="Times New Roman"/>
                <w:color w:val="000000" w:themeColor="text1"/>
              </w:rPr>
              <w:t>Xác định màu nền củ</w:t>
            </w:r>
            <w:r w:rsidRPr="0038676A">
              <w:rPr>
                <w:rFonts w:cs="Times New Roman"/>
                <w:color w:val="000000" w:themeColor="text1"/>
              </w:rPr>
              <w:t>a ô</w:t>
            </w:r>
          </w:p>
          <w:p w:rsidR="004E7098" w:rsidRPr="0038676A" w:rsidRDefault="00EE1659" w:rsidP="00871935">
            <w:pPr>
              <w:jc w:val="both"/>
              <w:rPr>
                <w:rFonts w:cs="Times New Roman"/>
                <w:color w:val="000000" w:themeColor="text1"/>
              </w:rPr>
            </w:pPr>
            <w:r w:rsidRPr="0038676A">
              <w:rPr>
                <w:rFonts w:cs="Times New Roman"/>
                <w:color w:val="000000" w:themeColor="text1"/>
              </w:rPr>
              <w:t xml:space="preserve">+ nowrap: </w:t>
            </w:r>
            <w:r w:rsidR="00871935" w:rsidRPr="0038676A">
              <w:rPr>
                <w:rFonts w:cs="Times New Roman"/>
                <w:color w:val="000000" w:themeColor="text1"/>
              </w:rPr>
              <w:t>Xác định việc nội dung của ô sẽ được hiển thị trên cùng một dòng</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55" w:tgtFrame="_blank" w:history="1">
              <w:r w:rsidR="004E7098" w:rsidRPr="0038676A">
                <w:rPr>
                  <w:rStyle w:val="Hyperlink"/>
                  <w:rFonts w:cs="Times New Roman"/>
                  <w:color w:val="000000" w:themeColor="text1"/>
                  <w:u w:val="none"/>
                </w:rPr>
                <w:t>&lt;tr&gt;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phần tử là một hàng trong bảng</w:t>
            </w:r>
          </w:p>
        </w:tc>
        <w:tc>
          <w:tcPr>
            <w:tcW w:w="5147" w:type="dxa"/>
          </w:tcPr>
          <w:p w:rsidR="00EE1659" w:rsidRPr="0038676A" w:rsidRDefault="00EE1659" w:rsidP="00EE1659">
            <w:pPr>
              <w:jc w:val="both"/>
              <w:rPr>
                <w:rFonts w:cs="Times New Roman"/>
                <w:color w:val="000000" w:themeColor="text1"/>
              </w:rPr>
            </w:pPr>
            <w:r w:rsidRPr="0038676A">
              <w:rPr>
                <w:rFonts w:cs="Times New Roman"/>
                <w:color w:val="000000" w:themeColor="text1"/>
              </w:rPr>
              <w:t>- Thuộc tính của thẻ &lt;tr&gt; :</w:t>
            </w:r>
          </w:p>
          <w:p w:rsidR="00EE1659" w:rsidRPr="0038676A" w:rsidRDefault="00EE1659" w:rsidP="00EE1659">
            <w:pPr>
              <w:jc w:val="both"/>
              <w:rPr>
                <w:rFonts w:cs="Times New Roman"/>
                <w:color w:val="000000" w:themeColor="text1"/>
              </w:rPr>
            </w:pPr>
            <w:r w:rsidRPr="0038676A">
              <w:rPr>
                <w:rFonts w:cs="Times New Roman"/>
                <w:color w:val="000000" w:themeColor="text1"/>
              </w:rPr>
              <w:t>+ align: Canh lề nội dung của ô (theo chiều ngang) của tất cả các ô trong hàng</w:t>
            </w:r>
          </w:p>
          <w:p w:rsidR="00EE1659" w:rsidRPr="0038676A" w:rsidRDefault="00EE1659" w:rsidP="00EE1659">
            <w:pPr>
              <w:jc w:val="both"/>
              <w:rPr>
                <w:rFonts w:cs="Times New Roman"/>
                <w:color w:val="000000" w:themeColor="text1"/>
              </w:rPr>
            </w:pPr>
            <w:r w:rsidRPr="0038676A">
              <w:rPr>
                <w:rFonts w:cs="Times New Roman"/>
                <w:color w:val="000000" w:themeColor="text1"/>
              </w:rPr>
              <w:t>+ valign: Canh lề nội dung của ô (theo chiều dọc) của tất cả các ô trong hàng</w:t>
            </w:r>
          </w:p>
          <w:p w:rsidR="004E7098" w:rsidRPr="0038676A" w:rsidRDefault="00EE1659" w:rsidP="00EE1659">
            <w:pPr>
              <w:jc w:val="both"/>
              <w:rPr>
                <w:rFonts w:cs="Times New Roman"/>
                <w:color w:val="000000" w:themeColor="text1"/>
              </w:rPr>
            </w:pPr>
            <w:r w:rsidRPr="0038676A">
              <w:rPr>
                <w:rFonts w:cs="Times New Roman"/>
                <w:color w:val="000000" w:themeColor="text1"/>
              </w:rPr>
              <w:t>+ bgcolor: Thiết lập màu nền cho tất cả các ô trong hàng</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56" w:tgtFrame="_blank" w:history="1">
              <w:r w:rsidR="004E7098" w:rsidRPr="0038676A">
                <w:rPr>
                  <w:rStyle w:val="Hyperlink"/>
                  <w:rFonts w:cs="Times New Roman"/>
                  <w:color w:val="000000" w:themeColor="text1"/>
                  <w:u w:val="none"/>
                </w:rPr>
                <w:t>&lt;td&gt;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phần tử là một ô trong hàng</w:t>
            </w:r>
          </w:p>
        </w:tc>
        <w:tc>
          <w:tcPr>
            <w:tcW w:w="5147" w:type="dxa"/>
          </w:tcPr>
          <w:p w:rsidR="005C29C2" w:rsidRPr="0038676A" w:rsidRDefault="005C29C2" w:rsidP="005C29C2">
            <w:pPr>
              <w:jc w:val="both"/>
              <w:rPr>
                <w:rFonts w:cs="Times New Roman"/>
                <w:color w:val="000000" w:themeColor="text1"/>
              </w:rPr>
            </w:pPr>
            <w:r w:rsidRPr="0038676A">
              <w:rPr>
                <w:rFonts w:cs="Times New Roman"/>
                <w:color w:val="000000" w:themeColor="text1"/>
              </w:rPr>
              <w:t>- Thuộc tính của thẻ &lt;td&gt; :</w:t>
            </w:r>
          </w:p>
          <w:p w:rsidR="005C29C2" w:rsidRPr="0038676A" w:rsidRDefault="005C29C2" w:rsidP="005C29C2">
            <w:pPr>
              <w:jc w:val="both"/>
              <w:rPr>
                <w:rFonts w:cs="Times New Roman"/>
                <w:color w:val="000000" w:themeColor="text1"/>
              </w:rPr>
            </w:pPr>
            <w:r w:rsidRPr="0038676A">
              <w:rPr>
                <w:rFonts w:cs="Times New Roman"/>
                <w:color w:val="000000" w:themeColor="text1"/>
              </w:rPr>
              <w:t>+ align: Canh lề nội dung của ô theo chiều ngang</w:t>
            </w:r>
          </w:p>
          <w:p w:rsidR="005C29C2" w:rsidRPr="0038676A" w:rsidRDefault="005C29C2" w:rsidP="005C29C2">
            <w:pPr>
              <w:jc w:val="both"/>
              <w:rPr>
                <w:rFonts w:cs="Times New Roman"/>
                <w:color w:val="000000" w:themeColor="text1"/>
              </w:rPr>
            </w:pPr>
            <w:r w:rsidRPr="0038676A">
              <w:rPr>
                <w:rFonts w:cs="Times New Roman"/>
                <w:color w:val="000000" w:themeColor="text1"/>
              </w:rPr>
              <w:t>+ valign: Canh lề nội dung của ô theo chiều dọc</w:t>
            </w:r>
          </w:p>
          <w:p w:rsidR="005C29C2" w:rsidRPr="0038676A" w:rsidRDefault="005C29C2" w:rsidP="005C29C2">
            <w:pPr>
              <w:jc w:val="both"/>
              <w:rPr>
                <w:rFonts w:cs="Times New Roman"/>
                <w:color w:val="000000" w:themeColor="text1"/>
              </w:rPr>
            </w:pPr>
            <w:r w:rsidRPr="0038676A">
              <w:rPr>
                <w:rFonts w:cs="Times New Roman"/>
                <w:color w:val="000000" w:themeColor="text1"/>
              </w:rPr>
              <w:t>+ colspan: Xác định số lượng ô (theo chiều ngang) mà bạn muốn gộp chung lại với nhau</w:t>
            </w:r>
          </w:p>
          <w:p w:rsidR="005C29C2" w:rsidRPr="0038676A" w:rsidRDefault="005C29C2" w:rsidP="005C29C2">
            <w:pPr>
              <w:jc w:val="both"/>
              <w:rPr>
                <w:rFonts w:cs="Times New Roman"/>
                <w:color w:val="000000" w:themeColor="text1"/>
              </w:rPr>
            </w:pPr>
            <w:r w:rsidRPr="0038676A">
              <w:rPr>
                <w:rFonts w:cs="Times New Roman"/>
                <w:color w:val="000000" w:themeColor="text1"/>
              </w:rPr>
              <w:t>+ rowspan: Xác định số lượng ô (theo chiều dọc) mà bạn muốn gộp chung lại với nhau</w:t>
            </w:r>
          </w:p>
          <w:p w:rsidR="005C29C2" w:rsidRPr="0038676A" w:rsidRDefault="005C29C2" w:rsidP="005C29C2">
            <w:pPr>
              <w:jc w:val="both"/>
              <w:rPr>
                <w:rFonts w:cs="Times New Roman"/>
                <w:color w:val="000000" w:themeColor="text1"/>
              </w:rPr>
            </w:pPr>
            <w:r w:rsidRPr="0038676A">
              <w:rPr>
                <w:rFonts w:cs="Times New Roman"/>
                <w:color w:val="000000" w:themeColor="text1"/>
              </w:rPr>
              <w:t>+ width: Xác định chiều rộng của ô</w:t>
            </w:r>
          </w:p>
          <w:p w:rsidR="005C29C2" w:rsidRPr="0038676A" w:rsidRDefault="005C29C2" w:rsidP="005C29C2">
            <w:pPr>
              <w:jc w:val="both"/>
              <w:rPr>
                <w:rFonts w:cs="Times New Roman"/>
                <w:color w:val="000000" w:themeColor="text1"/>
              </w:rPr>
            </w:pPr>
            <w:r w:rsidRPr="0038676A">
              <w:rPr>
                <w:rFonts w:cs="Times New Roman"/>
                <w:color w:val="000000" w:themeColor="text1"/>
              </w:rPr>
              <w:t>+ height: Xác định chiều cao của ô</w:t>
            </w:r>
          </w:p>
          <w:p w:rsidR="005C29C2" w:rsidRPr="0038676A" w:rsidRDefault="005C29C2" w:rsidP="005C29C2">
            <w:pPr>
              <w:jc w:val="both"/>
              <w:rPr>
                <w:rFonts w:cs="Times New Roman"/>
                <w:color w:val="000000" w:themeColor="text1"/>
              </w:rPr>
            </w:pPr>
            <w:r w:rsidRPr="0038676A">
              <w:rPr>
                <w:rFonts w:cs="Times New Roman"/>
                <w:color w:val="000000" w:themeColor="text1"/>
              </w:rPr>
              <w:t>+ bgcolor: Xác định màu nền của ô</w:t>
            </w:r>
          </w:p>
          <w:p w:rsidR="004E7098" w:rsidRPr="0038676A" w:rsidRDefault="005C29C2" w:rsidP="005C29C2">
            <w:pPr>
              <w:jc w:val="both"/>
              <w:rPr>
                <w:rFonts w:cs="Times New Roman"/>
                <w:color w:val="000000" w:themeColor="text1"/>
              </w:rPr>
            </w:pPr>
            <w:r w:rsidRPr="0038676A">
              <w:rPr>
                <w:rFonts w:cs="Times New Roman"/>
                <w:color w:val="000000" w:themeColor="text1"/>
              </w:rPr>
              <w:t>+ nowrap: Xác định việc nội dung của ô sẽ được hiển thị trên cùng một dòng</w:t>
            </w:r>
          </w:p>
        </w:tc>
      </w:tr>
      <w:tr w:rsidR="004E7098" w:rsidRPr="0038676A" w:rsidTr="00DD1A48">
        <w:tc>
          <w:tcPr>
            <w:tcW w:w="1838" w:type="dxa"/>
            <w:vAlign w:val="center"/>
          </w:tcPr>
          <w:p w:rsidR="004E7098" w:rsidRPr="0038676A" w:rsidRDefault="0063035A" w:rsidP="004E7098">
            <w:pPr>
              <w:spacing w:before="300" w:after="300"/>
              <w:rPr>
                <w:rFonts w:cs="Times New Roman"/>
                <w:color w:val="000000" w:themeColor="text1"/>
              </w:rPr>
            </w:pPr>
            <w:hyperlink r:id="rId57" w:tgtFrame="_blank" w:history="1">
              <w:r w:rsidR="004E7098" w:rsidRPr="0038676A">
                <w:rPr>
                  <w:rStyle w:val="Hyperlink"/>
                  <w:rFonts w:cs="Times New Roman"/>
                  <w:color w:val="000000" w:themeColor="text1"/>
                  <w:u w:val="none"/>
                </w:rPr>
                <w:t>&lt;thead&gt;</w:t>
              </w:r>
            </w:hyperlink>
          </w:p>
        </w:tc>
        <w:tc>
          <w:tcPr>
            <w:tcW w:w="2126" w:type="dxa"/>
            <w:vAlign w:val="center"/>
          </w:tcPr>
          <w:p w:rsidR="004E7098" w:rsidRPr="0038676A" w:rsidRDefault="004E7098" w:rsidP="004E7098">
            <w:pPr>
              <w:spacing w:before="300" w:after="300"/>
              <w:rPr>
                <w:rFonts w:cs="Times New Roman"/>
                <w:color w:val="000000" w:themeColor="text1"/>
              </w:rPr>
            </w:pPr>
            <w:r w:rsidRPr="0038676A">
              <w:rPr>
                <w:rFonts w:cs="Times New Roman"/>
                <w:color w:val="000000" w:themeColor="text1"/>
              </w:rPr>
              <w:t>Xác định những dòng nào thuộc </w:t>
            </w:r>
            <w:r w:rsidRPr="0038676A">
              <w:rPr>
                <w:rFonts w:cs="Times New Roman"/>
                <w:i/>
                <w:iCs/>
                <w:color w:val="000000" w:themeColor="text1"/>
              </w:rPr>
              <w:t>"phần đầu"</w:t>
            </w:r>
            <w:r w:rsidRPr="0038676A">
              <w:rPr>
                <w:rFonts w:cs="Times New Roman"/>
                <w:color w:val="000000" w:themeColor="text1"/>
              </w:rPr>
              <w:t> của bảng</w:t>
            </w:r>
          </w:p>
        </w:tc>
        <w:tc>
          <w:tcPr>
            <w:tcW w:w="5147" w:type="dxa"/>
          </w:tcPr>
          <w:p w:rsidR="005C29C2" w:rsidRPr="0038676A" w:rsidRDefault="005C29C2" w:rsidP="005C29C2">
            <w:pPr>
              <w:jc w:val="both"/>
              <w:rPr>
                <w:rFonts w:cs="Times New Roman"/>
                <w:color w:val="000000" w:themeColor="text1"/>
              </w:rPr>
            </w:pPr>
            <w:r w:rsidRPr="0038676A">
              <w:rPr>
                <w:rFonts w:cs="Times New Roman"/>
                <w:color w:val="000000" w:themeColor="text1"/>
              </w:rPr>
              <w:t>- Thuộc tính của thẻ &lt;thead&gt;:</w:t>
            </w:r>
          </w:p>
          <w:p w:rsidR="005C29C2" w:rsidRPr="0038676A" w:rsidRDefault="005C29C2" w:rsidP="005C29C2">
            <w:pPr>
              <w:jc w:val="both"/>
              <w:rPr>
                <w:rFonts w:cs="Times New Roman"/>
                <w:color w:val="000000" w:themeColor="text1"/>
              </w:rPr>
            </w:pPr>
            <w:r w:rsidRPr="0038676A">
              <w:rPr>
                <w:rFonts w:cs="Times New Roman"/>
                <w:color w:val="000000" w:themeColor="text1"/>
              </w:rPr>
              <w:t>+ align: Canh lề cho nội dung của các ô nằm bên trong phần tử &lt;thead&gt; theo chiều ngang</w:t>
            </w:r>
          </w:p>
          <w:p w:rsidR="004E7098" w:rsidRPr="0038676A" w:rsidRDefault="005C29C2" w:rsidP="005C29C2">
            <w:pPr>
              <w:jc w:val="both"/>
              <w:rPr>
                <w:rFonts w:cs="Times New Roman"/>
                <w:color w:val="000000" w:themeColor="text1"/>
              </w:rPr>
            </w:pPr>
            <w:r w:rsidRPr="0038676A">
              <w:rPr>
                <w:rFonts w:cs="Times New Roman"/>
                <w:color w:val="000000" w:themeColor="text1"/>
              </w:rPr>
              <w:t>+ valign: Canh lề cho nội dung của các ô nằm bên trong phần tử &lt;thead&gt; theo chiều dọc</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58" w:tgtFrame="_blank" w:history="1">
              <w:r w:rsidR="005C29C2" w:rsidRPr="0038676A">
                <w:rPr>
                  <w:rStyle w:val="Hyperlink"/>
                  <w:rFonts w:cs="Times New Roman"/>
                  <w:color w:val="000000" w:themeColor="text1"/>
                  <w:u w:val="none"/>
                </w:rPr>
                <w:t>&lt;tbody&gt;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Xác định những dòng nào thuộc </w:t>
            </w:r>
            <w:r w:rsidRPr="0038676A">
              <w:rPr>
                <w:rFonts w:cs="Times New Roman"/>
                <w:i/>
                <w:iCs/>
                <w:color w:val="000000" w:themeColor="text1"/>
              </w:rPr>
              <w:t>"phần thân"</w:t>
            </w:r>
            <w:r w:rsidRPr="0038676A">
              <w:rPr>
                <w:rFonts w:cs="Times New Roman"/>
                <w:color w:val="000000" w:themeColor="text1"/>
              </w:rPr>
              <w:t> của bảng</w:t>
            </w:r>
          </w:p>
        </w:tc>
        <w:tc>
          <w:tcPr>
            <w:tcW w:w="5147" w:type="dxa"/>
          </w:tcPr>
          <w:p w:rsidR="005C29C2" w:rsidRPr="0038676A" w:rsidRDefault="005C29C2" w:rsidP="005C29C2">
            <w:pPr>
              <w:jc w:val="both"/>
              <w:rPr>
                <w:rFonts w:cs="Times New Roman"/>
                <w:color w:val="000000" w:themeColor="text1"/>
              </w:rPr>
            </w:pPr>
            <w:r w:rsidRPr="0038676A">
              <w:rPr>
                <w:rFonts w:cs="Times New Roman"/>
                <w:color w:val="000000" w:themeColor="text1"/>
              </w:rPr>
              <w:t>- Thuộc tính của thẻ &lt;</w:t>
            </w:r>
            <w:r w:rsidRPr="0038676A">
              <w:rPr>
                <w:rFonts w:cs="Times New Roman"/>
              </w:rPr>
              <w:t xml:space="preserve"> </w:t>
            </w:r>
            <w:r w:rsidRPr="0038676A">
              <w:rPr>
                <w:rFonts w:cs="Times New Roman"/>
                <w:color w:val="000000" w:themeColor="text1"/>
              </w:rPr>
              <w:t>tbody &gt;:</w:t>
            </w:r>
          </w:p>
          <w:p w:rsidR="005C29C2" w:rsidRPr="0038676A" w:rsidRDefault="005C29C2" w:rsidP="005C29C2">
            <w:pPr>
              <w:jc w:val="both"/>
              <w:rPr>
                <w:rFonts w:cs="Times New Roman"/>
                <w:color w:val="000000" w:themeColor="text1"/>
              </w:rPr>
            </w:pPr>
            <w:r w:rsidRPr="0038676A">
              <w:rPr>
                <w:rFonts w:cs="Times New Roman"/>
                <w:color w:val="000000" w:themeColor="text1"/>
              </w:rPr>
              <w:t>+ align: Canh lề cho nội dung của các ô nằm bên trong phần tử &lt;</w:t>
            </w:r>
            <w:r w:rsidRPr="0038676A">
              <w:rPr>
                <w:rFonts w:cs="Times New Roman"/>
              </w:rPr>
              <w:t xml:space="preserve"> </w:t>
            </w:r>
            <w:r w:rsidRPr="0038676A">
              <w:rPr>
                <w:rFonts w:cs="Times New Roman"/>
                <w:color w:val="000000" w:themeColor="text1"/>
              </w:rPr>
              <w:t>tbody &gt; theo chiều ngang</w:t>
            </w:r>
          </w:p>
          <w:p w:rsidR="005C29C2" w:rsidRPr="0038676A" w:rsidRDefault="005C29C2" w:rsidP="005C29C2">
            <w:pPr>
              <w:jc w:val="both"/>
              <w:rPr>
                <w:rFonts w:cs="Times New Roman"/>
                <w:color w:val="000000" w:themeColor="text1"/>
              </w:rPr>
            </w:pPr>
            <w:r w:rsidRPr="0038676A">
              <w:rPr>
                <w:rFonts w:cs="Times New Roman"/>
                <w:color w:val="000000" w:themeColor="text1"/>
              </w:rPr>
              <w:t>+ valign: Canh lề cho nội dung của các ô nằm bên trong phần tử &lt;</w:t>
            </w:r>
            <w:r w:rsidRPr="0038676A">
              <w:rPr>
                <w:rFonts w:cs="Times New Roman"/>
              </w:rPr>
              <w:t xml:space="preserve"> </w:t>
            </w:r>
            <w:r w:rsidRPr="0038676A">
              <w:rPr>
                <w:rFonts w:cs="Times New Roman"/>
                <w:color w:val="000000" w:themeColor="text1"/>
              </w:rPr>
              <w:t>tbody &gt; theo chiều dọc</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59" w:tgtFrame="_blank" w:history="1">
              <w:r w:rsidR="005C29C2" w:rsidRPr="0038676A">
                <w:rPr>
                  <w:rStyle w:val="Hyperlink"/>
                  <w:rFonts w:cs="Times New Roman"/>
                  <w:color w:val="000000" w:themeColor="text1"/>
                  <w:u w:val="none"/>
                </w:rPr>
                <w:t>&lt;tfoot&gt;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Xác định những dòng nào thuộc </w:t>
            </w:r>
            <w:r w:rsidRPr="0038676A">
              <w:rPr>
                <w:rFonts w:cs="Times New Roman"/>
                <w:i/>
                <w:iCs/>
                <w:color w:val="000000" w:themeColor="text1"/>
              </w:rPr>
              <w:t>"phần chân"</w:t>
            </w:r>
            <w:r w:rsidRPr="0038676A">
              <w:rPr>
                <w:rFonts w:cs="Times New Roman"/>
                <w:color w:val="000000" w:themeColor="text1"/>
              </w:rPr>
              <w:t> của bảng</w:t>
            </w:r>
          </w:p>
        </w:tc>
        <w:tc>
          <w:tcPr>
            <w:tcW w:w="5147" w:type="dxa"/>
          </w:tcPr>
          <w:p w:rsidR="005C29C2" w:rsidRPr="0038676A" w:rsidRDefault="005C29C2" w:rsidP="005C29C2">
            <w:pPr>
              <w:jc w:val="both"/>
              <w:rPr>
                <w:rFonts w:cs="Times New Roman"/>
                <w:color w:val="000000" w:themeColor="text1"/>
              </w:rPr>
            </w:pPr>
            <w:r w:rsidRPr="0038676A">
              <w:rPr>
                <w:rFonts w:cs="Times New Roman"/>
                <w:color w:val="000000" w:themeColor="text1"/>
              </w:rPr>
              <w:t>- Thuộc tính của thẻ &lt;</w:t>
            </w:r>
            <w:r w:rsidRPr="0038676A">
              <w:rPr>
                <w:rFonts w:cs="Times New Roman"/>
              </w:rPr>
              <w:t xml:space="preserve"> </w:t>
            </w:r>
            <w:r w:rsidRPr="0038676A">
              <w:rPr>
                <w:rFonts w:cs="Times New Roman"/>
                <w:color w:val="000000" w:themeColor="text1"/>
              </w:rPr>
              <w:t>tfoot &gt;:</w:t>
            </w:r>
          </w:p>
          <w:p w:rsidR="005C29C2" w:rsidRPr="0038676A" w:rsidRDefault="005C29C2" w:rsidP="005C29C2">
            <w:pPr>
              <w:jc w:val="both"/>
              <w:rPr>
                <w:rFonts w:cs="Times New Roman"/>
                <w:color w:val="000000" w:themeColor="text1"/>
              </w:rPr>
            </w:pPr>
            <w:r w:rsidRPr="0038676A">
              <w:rPr>
                <w:rFonts w:cs="Times New Roman"/>
                <w:color w:val="000000" w:themeColor="text1"/>
              </w:rPr>
              <w:t>+ align: Canh lề cho nội dung của các ô nằm bên trong phần tử &lt;</w:t>
            </w:r>
            <w:r w:rsidRPr="0038676A">
              <w:rPr>
                <w:rFonts w:cs="Times New Roman"/>
              </w:rPr>
              <w:t xml:space="preserve"> </w:t>
            </w:r>
            <w:r w:rsidRPr="0038676A">
              <w:rPr>
                <w:rFonts w:cs="Times New Roman"/>
                <w:color w:val="000000" w:themeColor="text1"/>
              </w:rPr>
              <w:t>tfoot &gt; theo chiều ngang</w:t>
            </w:r>
          </w:p>
          <w:p w:rsidR="005C29C2" w:rsidRPr="0038676A" w:rsidRDefault="005C29C2" w:rsidP="005C29C2">
            <w:pPr>
              <w:jc w:val="both"/>
              <w:rPr>
                <w:rFonts w:cs="Times New Roman"/>
                <w:color w:val="000000" w:themeColor="text1"/>
              </w:rPr>
            </w:pPr>
            <w:r w:rsidRPr="0038676A">
              <w:rPr>
                <w:rFonts w:cs="Times New Roman"/>
                <w:color w:val="000000" w:themeColor="text1"/>
              </w:rPr>
              <w:t>+ valign: Canh lề cho nội dung của các ô nằm bên trong phần tử &lt;</w:t>
            </w:r>
            <w:r w:rsidRPr="0038676A">
              <w:rPr>
                <w:rFonts w:cs="Times New Roman"/>
              </w:rPr>
              <w:t xml:space="preserve"> </w:t>
            </w:r>
            <w:r w:rsidRPr="0038676A">
              <w:rPr>
                <w:rFonts w:cs="Times New Roman"/>
                <w:color w:val="000000" w:themeColor="text1"/>
              </w:rPr>
              <w:t>tfoot &gt; theo chiều dọc</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60" w:tgtFrame="_blank" w:history="1">
              <w:r w:rsidR="005C29C2" w:rsidRPr="0038676A">
                <w:rPr>
                  <w:rStyle w:val="Hyperlink"/>
                  <w:rFonts w:cs="Times New Roman"/>
                  <w:color w:val="000000" w:themeColor="text1"/>
                  <w:u w:val="none"/>
                </w:rPr>
                <w:t>&lt;style&gt;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Dùng để làm thùng chứa cho các đoạn mã CSS</w:t>
            </w:r>
          </w:p>
        </w:tc>
        <w:tc>
          <w:tcPr>
            <w:tcW w:w="5147" w:type="dxa"/>
          </w:tcPr>
          <w:p w:rsidR="005C29C2" w:rsidRPr="0038676A" w:rsidRDefault="005C29C2" w:rsidP="005C29C2">
            <w:pPr>
              <w:jc w:val="both"/>
              <w:rPr>
                <w:rFonts w:cs="Times New Roman"/>
                <w:color w:val="000000" w:themeColor="text1"/>
              </w:rPr>
            </w:pPr>
            <w:r w:rsidRPr="0038676A">
              <w:rPr>
                <w:rFonts w:cs="Times New Roman"/>
                <w:color w:val="000000" w:themeColor="text1"/>
              </w:rPr>
              <w:t>- Thuộc tính của thẻ &lt;style&gt;:</w:t>
            </w:r>
          </w:p>
          <w:p w:rsidR="005C29C2" w:rsidRPr="0038676A" w:rsidRDefault="005C29C2" w:rsidP="005C29C2">
            <w:pPr>
              <w:jc w:val="both"/>
              <w:rPr>
                <w:rFonts w:cs="Times New Roman"/>
                <w:color w:val="000000" w:themeColor="text1"/>
              </w:rPr>
            </w:pPr>
            <w:r w:rsidRPr="0038676A">
              <w:rPr>
                <w:rFonts w:cs="Times New Roman"/>
                <w:color w:val="000000" w:themeColor="text1"/>
              </w:rPr>
              <w:t>+ type: Xác định loại nội dung được đặt bên trong cặp thẻ &lt;style&gt;&lt;/style&gt;</w:t>
            </w:r>
          </w:p>
          <w:p w:rsidR="005C29C2" w:rsidRPr="0038676A" w:rsidRDefault="005C29C2" w:rsidP="005C29C2">
            <w:pPr>
              <w:jc w:val="both"/>
              <w:rPr>
                <w:rFonts w:cs="Times New Roman"/>
                <w:color w:val="000000" w:themeColor="text1"/>
              </w:rPr>
            </w:pPr>
            <w:r w:rsidRPr="0038676A">
              <w:rPr>
                <w:rFonts w:cs="Times New Roman"/>
                <w:color w:val="000000" w:themeColor="text1"/>
              </w:rPr>
              <w:t>+ media: Xác định "loại thiết bị" sẽ được áp dụng đoạn mã CSS</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61" w:tgtFrame="_blank" w:history="1">
              <w:r w:rsidR="005C29C2" w:rsidRPr="0038676A">
                <w:rPr>
                  <w:rStyle w:val="Hyperlink"/>
                  <w:rFonts w:cs="Times New Roman"/>
                  <w:color w:val="000000" w:themeColor="text1"/>
                  <w:u w:val="none"/>
                </w:rPr>
                <w:t>&lt;div&gt;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Nhóm các phần tử lại với nhau để tiện cho việc định dạng cũng như thiết kế bố cục của trang web</w:t>
            </w:r>
          </w:p>
        </w:tc>
        <w:tc>
          <w:tcPr>
            <w:tcW w:w="5147" w:type="dxa"/>
          </w:tcPr>
          <w:p w:rsidR="005C29C2" w:rsidRPr="0038676A" w:rsidRDefault="005C29C2" w:rsidP="005C29C2">
            <w:pPr>
              <w:jc w:val="both"/>
              <w:rPr>
                <w:rFonts w:cs="Times New Roman"/>
                <w:color w:val="000000" w:themeColor="text1"/>
              </w:rPr>
            </w:pPr>
            <w:r w:rsidRPr="0038676A">
              <w:rPr>
                <w:rFonts w:cs="Times New Roman"/>
                <w:color w:val="000000" w:themeColor="text1"/>
              </w:rPr>
              <w:t>- Thẻ &lt;div&gt; là một trong những thẻ quan trọng và được sử dụng nhiều nhất trong HTML.</w:t>
            </w:r>
          </w:p>
          <w:p w:rsidR="005C29C2" w:rsidRPr="0038676A" w:rsidRDefault="005C29C2" w:rsidP="005C29C2">
            <w:pPr>
              <w:jc w:val="both"/>
              <w:rPr>
                <w:rFonts w:cs="Times New Roman"/>
                <w:color w:val="000000" w:themeColor="text1"/>
              </w:rPr>
            </w:pPr>
            <w:r w:rsidRPr="0038676A">
              <w:rPr>
                <w:rFonts w:cs="Times New Roman"/>
                <w:color w:val="000000" w:themeColor="text1"/>
              </w:rPr>
              <w:t>- Thẻ &lt;div&gt; là một phần tử khối, cho nên trước và sau phần tử &lt;div&gt; sẽ bị ngắt xuống dòng.</w:t>
            </w:r>
          </w:p>
          <w:p w:rsidR="005C29C2" w:rsidRPr="0038676A" w:rsidRDefault="005C29C2" w:rsidP="005C29C2">
            <w:pPr>
              <w:jc w:val="both"/>
              <w:rPr>
                <w:rFonts w:cs="Times New Roman"/>
                <w:color w:val="000000" w:themeColor="text1"/>
              </w:rPr>
            </w:pPr>
            <w:r w:rsidRPr="0038676A">
              <w:rPr>
                <w:rFonts w:cs="Times New Roman"/>
                <w:color w:val="000000" w:themeColor="text1"/>
              </w:rPr>
              <w:t>- Thẻ &lt;div&gt; thường được dùng để nhóm các phần tử lại với nhau để tiện cho việc định dạng cũng như thiết kế bố cục của trang web.</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62" w:tgtFrame="_blank" w:history="1">
              <w:r w:rsidR="005C29C2" w:rsidRPr="0038676A">
                <w:rPr>
                  <w:rStyle w:val="Hyperlink"/>
                  <w:rFonts w:cs="Times New Roman"/>
                  <w:color w:val="000000" w:themeColor="text1"/>
                  <w:u w:val="none"/>
                </w:rPr>
                <w:t>&lt;span&gt;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Nhóm các phần tử nội tuyến lại với nhau để tiện cho việc định dạng CSS</w:t>
            </w:r>
          </w:p>
        </w:tc>
        <w:tc>
          <w:tcPr>
            <w:tcW w:w="5147" w:type="dxa"/>
          </w:tcPr>
          <w:p w:rsidR="005C29C2" w:rsidRPr="0038676A" w:rsidRDefault="005C29C2" w:rsidP="005C29C2">
            <w:pPr>
              <w:jc w:val="both"/>
              <w:rPr>
                <w:rFonts w:cs="Times New Roman"/>
                <w:color w:val="000000" w:themeColor="text1"/>
              </w:rPr>
            </w:pPr>
            <w:r w:rsidRPr="0038676A">
              <w:rPr>
                <w:rFonts w:cs="Times New Roman"/>
                <w:color w:val="000000" w:themeColor="text1"/>
              </w:rPr>
              <w:t>- Thẻ &lt;span&gt; là một trong những thẻ quan trọng và được sử dụng nhiều nhất trong HTML.</w:t>
            </w:r>
          </w:p>
          <w:p w:rsidR="005C29C2" w:rsidRPr="0038676A" w:rsidRDefault="005C29C2" w:rsidP="005C29C2">
            <w:pPr>
              <w:jc w:val="both"/>
              <w:rPr>
                <w:rFonts w:cs="Times New Roman"/>
                <w:color w:val="000000" w:themeColor="text1"/>
              </w:rPr>
            </w:pPr>
            <w:r w:rsidRPr="0038676A">
              <w:rPr>
                <w:rFonts w:cs="Times New Roman"/>
                <w:color w:val="000000" w:themeColor="text1"/>
              </w:rPr>
              <w:t>- Thẻ &lt;span&gt; được dùng để nhóm các phần tử nội tuyến lại với nhau, tiện cho việc định dạng CSS.</w:t>
            </w:r>
          </w:p>
          <w:p w:rsidR="005C29C2" w:rsidRPr="0038676A" w:rsidRDefault="005C29C2" w:rsidP="005C29C2">
            <w:pPr>
              <w:jc w:val="both"/>
              <w:rPr>
                <w:rFonts w:cs="Times New Roman"/>
                <w:color w:val="000000" w:themeColor="text1"/>
              </w:rPr>
            </w:pPr>
            <w:r w:rsidRPr="0038676A">
              <w:rPr>
                <w:rFonts w:cs="Times New Roman"/>
                <w:color w:val="000000" w:themeColor="text1"/>
              </w:rPr>
              <w:t>- Các phần tử nội tuyến được nhóm bên trong phần tử &lt;span&gt; chủ yếu là văn bản.</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63" w:tgtFrame="_blank" w:history="1">
              <w:r w:rsidR="005C29C2" w:rsidRPr="0038676A">
                <w:rPr>
                  <w:rStyle w:val="Hyperlink"/>
                  <w:rFonts w:cs="Times New Roman"/>
                  <w:color w:val="000000" w:themeColor="text1"/>
                  <w:u w:val="none"/>
                </w:rPr>
                <w:t>&lt;header&gt;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Xác định phần đầu của trang web</w:t>
            </w:r>
          </w:p>
        </w:tc>
        <w:tc>
          <w:tcPr>
            <w:tcW w:w="5147" w:type="dxa"/>
          </w:tcPr>
          <w:p w:rsidR="005C29C2" w:rsidRPr="0038676A" w:rsidRDefault="005C29C2" w:rsidP="005C29C2">
            <w:pPr>
              <w:jc w:val="both"/>
              <w:rPr>
                <w:rFonts w:cs="Times New Roman"/>
                <w:color w:val="000000" w:themeColor="text1"/>
              </w:rPr>
            </w:pPr>
            <w:r w:rsidRPr="0038676A">
              <w:rPr>
                <w:rFonts w:cs="Times New Roman"/>
                <w:color w:val="000000" w:themeColor="text1"/>
              </w:rPr>
              <w:t>- Thẻ &lt;header&gt; xác định phần đầu của trang web, nó dùng để làm thùng chứa cho các phần tử là tiêu đề, liên kết, hình ảnh logo, ....</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64" w:tgtFrame="_blank" w:history="1">
              <w:r w:rsidR="005C29C2" w:rsidRPr="0038676A">
                <w:rPr>
                  <w:rStyle w:val="Hyperlink"/>
                  <w:rFonts w:cs="Times New Roman"/>
                  <w:color w:val="000000" w:themeColor="text1"/>
                  <w:u w:val="none"/>
                </w:rPr>
                <w:t>&lt;footer&gt;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Xác định phần chân của trang web</w:t>
            </w:r>
          </w:p>
        </w:tc>
        <w:tc>
          <w:tcPr>
            <w:tcW w:w="5147" w:type="dxa"/>
          </w:tcPr>
          <w:p w:rsidR="005C29C2" w:rsidRPr="0038676A" w:rsidRDefault="00FF7D9B" w:rsidP="005C29C2">
            <w:pPr>
              <w:jc w:val="both"/>
              <w:rPr>
                <w:rFonts w:cs="Times New Roman"/>
                <w:color w:val="000000" w:themeColor="text1"/>
              </w:rPr>
            </w:pPr>
            <w:r w:rsidRPr="0038676A">
              <w:rPr>
                <w:rFonts w:cs="Times New Roman"/>
                <w:color w:val="000000" w:themeColor="text1"/>
              </w:rPr>
              <w:t>- Thẻ &lt;footer&gt; xác định phần chân của trang web, nó thường được dùng để chứa các thông tin liên hệ, bản quyền, tác giả, liên kết, ....</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65" w:tgtFrame="_blank" w:history="1">
              <w:r w:rsidR="005C29C2" w:rsidRPr="0038676A">
                <w:rPr>
                  <w:rStyle w:val="Hyperlink"/>
                  <w:rFonts w:cs="Times New Roman"/>
                  <w:color w:val="000000" w:themeColor="text1"/>
                  <w:u w:val="none"/>
                </w:rPr>
                <w:t>&lt;main&gt;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Xác định phần thân của trang web</w:t>
            </w:r>
          </w:p>
        </w:tc>
        <w:tc>
          <w:tcPr>
            <w:tcW w:w="5147" w:type="dxa"/>
          </w:tcPr>
          <w:p w:rsidR="005C29C2" w:rsidRPr="0038676A" w:rsidRDefault="00FF7D9B" w:rsidP="005C29C2">
            <w:pPr>
              <w:jc w:val="both"/>
              <w:rPr>
                <w:rFonts w:cs="Times New Roman"/>
                <w:color w:val="000000" w:themeColor="text1"/>
              </w:rPr>
            </w:pPr>
            <w:r w:rsidRPr="0038676A">
              <w:rPr>
                <w:rFonts w:cs="Times New Roman"/>
                <w:color w:val="000000" w:themeColor="text1"/>
              </w:rPr>
              <w:t>- Thẻ &lt;main&gt; xác định phần thân của trang, nó thường được dùng để chứa các nội dung chính của trang web.</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66" w:tgtFrame="_blank" w:history="1">
              <w:r w:rsidR="005C29C2" w:rsidRPr="0038676A">
                <w:rPr>
                  <w:rStyle w:val="Hyperlink"/>
                  <w:rFonts w:cs="Times New Roman"/>
                  <w:color w:val="000000" w:themeColor="text1"/>
                  <w:u w:val="none"/>
                </w:rPr>
                <w:t>&lt;dialog&gt;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Tạo một hộp thoại</w:t>
            </w:r>
          </w:p>
        </w:tc>
        <w:tc>
          <w:tcPr>
            <w:tcW w:w="5147" w:type="dxa"/>
          </w:tcPr>
          <w:p w:rsidR="005C29C2" w:rsidRPr="0038676A" w:rsidRDefault="00FF7D9B" w:rsidP="005C29C2">
            <w:pPr>
              <w:jc w:val="both"/>
              <w:rPr>
                <w:rFonts w:cs="Times New Roman"/>
                <w:color w:val="000000" w:themeColor="text1"/>
              </w:rPr>
            </w:pPr>
            <w:r w:rsidRPr="0038676A">
              <w:rPr>
                <w:rFonts w:cs="Times New Roman"/>
                <w:color w:val="000000" w:themeColor="text1"/>
              </w:rPr>
              <w:t>- Thuộc tính open xác định hộp thoại sẽ được hiển thị. Cho nên ta có thể kết hợp với JavaScript để thêm (xóa) thuộc tính open cũng như việc hiện (ẩn) hộp thoại.</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67" w:tgtFrame="_blank" w:history="1">
              <w:r w:rsidR="005C29C2" w:rsidRPr="0038676A">
                <w:rPr>
                  <w:rStyle w:val="Hyperlink"/>
                  <w:rFonts w:cs="Times New Roman"/>
                  <w:color w:val="000000" w:themeColor="text1"/>
                  <w:u w:val="none"/>
                </w:rPr>
                <w:t>&lt;summary&gt;</w:t>
              </w:r>
            </w:hyperlink>
            <w:r w:rsidR="005C29C2" w:rsidRPr="0038676A">
              <w:rPr>
                <w:rFonts w:cs="Times New Roman"/>
                <w:color w:val="000000" w:themeColor="text1"/>
              </w:rPr>
              <w:br/>
              <w:t>&amp;</w:t>
            </w:r>
            <w:r w:rsidR="005C29C2" w:rsidRPr="0038676A">
              <w:rPr>
                <w:rFonts w:cs="Times New Roman"/>
                <w:color w:val="000000" w:themeColor="text1"/>
              </w:rPr>
              <w:br/>
            </w:r>
            <w:hyperlink r:id="rId68" w:tgtFrame="_blank" w:history="1">
              <w:r w:rsidR="005C29C2" w:rsidRPr="0038676A">
                <w:rPr>
                  <w:rStyle w:val="Hyperlink"/>
                  <w:rFonts w:cs="Times New Roman"/>
                  <w:color w:val="000000" w:themeColor="text1"/>
                  <w:u w:val="none"/>
                </w:rPr>
                <w:t>&lt;details&gt;</w:t>
              </w:r>
            </w:hyperlink>
          </w:p>
        </w:tc>
        <w:tc>
          <w:tcPr>
            <w:tcW w:w="2126" w:type="dxa"/>
            <w:vAlign w:val="center"/>
          </w:tcPr>
          <w:p w:rsidR="005C29C2" w:rsidRPr="0038676A" w:rsidRDefault="005C29C2" w:rsidP="005C29C2">
            <w:pPr>
              <w:pStyle w:val="NormalWeb"/>
              <w:spacing w:before="105" w:beforeAutospacing="0" w:after="225" w:afterAutospacing="0" w:line="375" w:lineRule="atLeast"/>
              <w:rPr>
                <w:color w:val="000000" w:themeColor="text1"/>
                <w:sz w:val="26"/>
                <w:szCs w:val="26"/>
              </w:rPr>
            </w:pPr>
            <w:r w:rsidRPr="0038676A">
              <w:rPr>
                <w:color w:val="000000" w:themeColor="text1"/>
                <w:sz w:val="26"/>
                <w:szCs w:val="26"/>
              </w:rPr>
              <w:t>Tạo phần tử có dạng:</w:t>
            </w:r>
          </w:p>
          <w:p w:rsidR="005C29C2" w:rsidRPr="0038676A" w:rsidRDefault="005C29C2" w:rsidP="005C29C2">
            <w:pPr>
              <w:pStyle w:val="NormalWeb"/>
              <w:spacing w:before="225" w:beforeAutospacing="0" w:after="225" w:afterAutospacing="0" w:line="375" w:lineRule="atLeast"/>
              <w:jc w:val="center"/>
              <w:rPr>
                <w:color w:val="000000" w:themeColor="text1"/>
                <w:sz w:val="26"/>
                <w:szCs w:val="26"/>
              </w:rPr>
            </w:pPr>
            <w:r w:rsidRPr="0038676A">
              <w:rPr>
                <w:i/>
                <w:iCs/>
                <w:color w:val="000000" w:themeColor="text1"/>
                <w:sz w:val="26"/>
                <w:szCs w:val="26"/>
              </w:rPr>
              <w:t>"chỉ hiển thị tiêu đề còn chi tiết bị ẩn, khi bấm vào tiêu đề thì chi tiết mới hiển thị"</w:t>
            </w:r>
          </w:p>
        </w:tc>
        <w:tc>
          <w:tcPr>
            <w:tcW w:w="5147" w:type="dxa"/>
          </w:tcPr>
          <w:p w:rsidR="00FF7D9B" w:rsidRPr="0038676A" w:rsidRDefault="00FF7D9B" w:rsidP="00FF7D9B">
            <w:pPr>
              <w:jc w:val="both"/>
              <w:rPr>
                <w:rFonts w:cs="Times New Roman"/>
                <w:color w:val="000000" w:themeColor="text1"/>
              </w:rPr>
            </w:pPr>
            <w:r w:rsidRPr="0038676A">
              <w:rPr>
                <w:rFonts w:cs="Times New Roman"/>
                <w:color w:val="000000" w:themeColor="text1"/>
              </w:rPr>
              <w:t>- Thẻ &lt;details&gt; và &lt;summary&gt; thường được sử dụng kết hợp với nhau để tạo phần tử có dạng:</w:t>
            </w:r>
          </w:p>
          <w:p w:rsidR="005C29C2" w:rsidRPr="0038676A" w:rsidRDefault="00FF7D9B" w:rsidP="00FF7D9B">
            <w:pPr>
              <w:jc w:val="both"/>
              <w:rPr>
                <w:rFonts w:cs="Times New Roman"/>
                <w:color w:val="000000" w:themeColor="text1"/>
              </w:rPr>
            </w:pPr>
            <w:r w:rsidRPr="0038676A">
              <w:rPr>
                <w:rFonts w:cs="Times New Roman"/>
                <w:color w:val="000000" w:themeColor="text1"/>
              </w:rPr>
              <w:t>"chỉ hiển thị tiêu đề còn chi tiết thì bị ẩn, khi bấm vào tiêu đề thì chi tiết mới được hiển thị"</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69" w:tgtFrame="_blank" w:history="1">
              <w:r w:rsidR="005C29C2" w:rsidRPr="0038676A">
                <w:rPr>
                  <w:rStyle w:val="Hyperlink"/>
                  <w:rFonts w:cs="Times New Roman"/>
                  <w:color w:val="000000" w:themeColor="text1"/>
                  <w:u w:val="none"/>
                </w:rPr>
                <w:t>&lt;head&gt;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Xác định phần đầu của tài liệu HTML</w:t>
            </w:r>
            <w:r w:rsidRPr="0038676A">
              <w:rPr>
                <w:rFonts w:cs="Times New Roman"/>
                <w:color w:val="000000" w:themeColor="text1"/>
              </w:rPr>
              <w:br/>
            </w:r>
            <w:r w:rsidRPr="0038676A">
              <w:rPr>
                <w:rFonts w:cs="Times New Roman"/>
                <w:i/>
                <w:iCs/>
                <w:color w:val="000000" w:themeColor="text1"/>
              </w:rPr>
              <w:t>(chứa các thẻ cung cấp thông tin cho trang web)</w:t>
            </w:r>
          </w:p>
        </w:tc>
        <w:tc>
          <w:tcPr>
            <w:tcW w:w="5147" w:type="dxa"/>
          </w:tcPr>
          <w:p w:rsidR="00FF7D9B" w:rsidRPr="0038676A" w:rsidRDefault="00FF7D9B" w:rsidP="00FF7D9B">
            <w:pPr>
              <w:jc w:val="both"/>
              <w:rPr>
                <w:rFonts w:cs="Times New Roman"/>
                <w:color w:val="000000" w:themeColor="text1"/>
              </w:rPr>
            </w:pPr>
            <w:r w:rsidRPr="0038676A">
              <w:rPr>
                <w:rFonts w:cs="Times New Roman"/>
                <w:color w:val="000000" w:themeColor="text1"/>
              </w:rPr>
              <w:t>- Thẻ &lt;head&gt; dùng để chứa những thẻ cung cấp thông tin cho trang web, ví dụ như:</w:t>
            </w:r>
          </w:p>
          <w:p w:rsidR="00FF7D9B" w:rsidRPr="0038676A" w:rsidRDefault="00FF7D9B" w:rsidP="00FF7D9B">
            <w:pPr>
              <w:jc w:val="both"/>
              <w:rPr>
                <w:rFonts w:cs="Times New Roman"/>
                <w:color w:val="000000" w:themeColor="text1"/>
              </w:rPr>
            </w:pPr>
            <w:r w:rsidRPr="0038676A">
              <w:rPr>
                <w:rFonts w:cs="Times New Roman"/>
                <w:color w:val="000000" w:themeColor="text1"/>
              </w:rPr>
              <w:t>+ Thẻ &lt;title&gt;</w:t>
            </w:r>
          </w:p>
          <w:p w:rsidR="00FF7D9B" w:rsidRPr="0038676A" w:rsidRDefault="00FF7D9B" w:rsidP="00FF7D9B">
            <w:pPr>
              <w:jc w:val="both"/>
              <w:rPr>
                <w:rFonts w:cs="Times New Roman"/>
                <w:color w:val="000000" w:themeColor="text1"/>
              </w:rPr>
            </w:pPr>
            <w:r w:rsidRPr="0038676A">
              <w:rPr>
                <w:rFonts w:cs="Times New Roman"/>
                <w:color w:val="000000" w:themeColor="text1"/>
              </w:rPr>
              <w:t>+ Thẻ &lt;link&gt;</w:t>
            </w:r>
          </w:p>
          <w:p w:rsidR="00FF7D9B" w:rsidRPr="0038676A" w:rsidRDefault="00FF7D9B" w:rsidP="00FF7D9B">
            <w:pPr>
              <w:jc w:val="both"/>
              <w:rPr>
                <w:rFonts w:cs="Times New Roman"/>
                <w:color w:val="000000" w:themeColor="text1"/>
              </w:rPr>
            </w:pPr>
            <w:r w:rsidRPr="0038676A">
              <w:rPr>
                <w:rFonts w:cs="Times New Roman"/>
                <w:color w:val="000000" w:themeColor="text1"/>
              </w:rPr>
              <w:t>+ Thẻ &lt;style&gt;</w:t>
            </w:r>
          </w:p>
          <w:p w:rsidR="00FF7D9B" w:rsidRPr="0038676A" w:rsidRDefault="00FF7D9B" w:rsidP="00FF7D9B">
            <w:pPr>
              <w:jc w:val="both"/>
              <w:rPr>
                <w:rFonts w:cs="Times New Roman"/>
                <w:color w:val="000000" w:themeColor="text1"/>
              </w:rPr>
            </w:pPr>
            <w:r w:rsidRPr="0038676A">
              <w:rPr>
                <w:rFonts w:cs="Times New Roman"/>
                <w:color w:val="000000" w:themeColor="text1"/>
              </w:rPr>
              <w:t>+ Thẻ &lt;meta&gt;</w:t>
            </w:r>
          </w:p>
          <w:p w:rsidR="00FF7D9B" w:rsidRPr="0038676A" w:rsidRDefault="00FF7D9B" w:rsidP="00FF7D9B">
            <w:pPr>
              <w:jc w:val="both"/>
              <w:rPr>
                <w:rFonts w:cs="Times New Roman"/>
                <w:color w:val="000000" w:themeColor="text1"/>
              </w:rPr>
            </w:pPr>
            <w:r w:rsidRPr="0038676A">
              <w:rPr>
                <w:rFonts w:cs="Times New Roman"/>
                <w:color w:val="000000" w:themeColor="text1"/>
              </w:rPr>
              <w:t>+ Thẻ &lt;base&gt;</w:t>
            </w:r>
          </w:p>
          <w:p w:rsidR="00FF7D9B" w:rsidRPr="0038676A" w:rsidRDefault="00FF7D9B" w:rsidP="00FF7D9B">
            <w:pPr>
              <w:jc w:val="both"/>
              <w:rPr>
                <w:rFonts w:cs="Times New Roman"/>
                <w:color w:val="000000" w:themeColor="text1"/>
              </w:rPr>
            </w:pPr>
            <w:r w:rsidRPr="0038676A">
              <w:rPr>
                <w:rFonts w:cs="Times New Roman"/>
                <w:color w:val="000000" w:themeColor="text1"/>
              </w:rPr>
              <w:t>+ Thẻ &lt;script&gt;</w:t>
            </w:r>
          </w:p>
          <w:p w:rsidR="00FF7D9B" w:rsidRPr="0038676A" w:rsidRDefault="00FF7D9B" w:rsidP="00FF7D9B">
            <w:pPr>
              <w:jc w:val="both"/>
              <w:rPr>
                <w:rFonts w:cs="Times New Roman"/>
                <w:color w:val="000000" w:themeColor="text1"/>
              </w:rPr>
            </w:pPr>
            <w:r w:rsidRPr="0038676A">
              <w:rPr>
                <w:rFonts w:cs="Times New Roman"/>
                <w:color w:val="000000" w:themeColor="text1"/>
              </w:rPr>
              <w:t>+ Thẻ &lt;noscript&gt;</w:t>
            </w:r>
          </w:p>
          <w:p w:rsidR="00FF7D9B" w:rsidRPr="0038676A" w:rsidRDefault="00FF7D9B" w:rsidP="00FF7D9B">
            <w:pPr>
              <w:jc w:val="both"/>
              <w:rPr>
                <w:rFonts w:cs="Times New Roman"/>
                <w:color w:val="000000" w:themeColor="text1"/>
              </w:rPr>
            </w:pPr>
            <w:r w:rsidRPr="0038676A">
              <w:rPr>
                <w:rFonts w:cs="Times New Roman"/>
                <w:color w:val="000000" w:themeColor="text1"/>
              </w:rPr>
              <w:t>....</w:t>
            </w:r>
          </w:p>
          <w:p w:rsidR="005C29C2" w:rsidRPr="0038676A" w:rsidRDefault="00FF7D9B" w:rsidP="00FF7D9B">
            <w:pPr>
              <w:jc w:val="both"/>
              <w:rPr>
                <w:rFonts w:cs="Times New Roman"/>
                <w:color w:val="000000" w:themeColor="text1"/>
              </w:rPr>
            </w:pPr>
            <w:r w:rsidRPr="0038676A">
              <w:rPr>
                <w:rFonts w:cs="Times New Roman"/>
                <w:color w:val="000000" w:themeColor="text1"/>
              </w:rPr>
              <w:t>- Thẻ &lt;head&gt; phải được đặt ở vị trí trên cùng bên trong phần tử &lt;html&gt;</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70" w:tgtFrame="_blank" w:history="1">
              <w:r w:rsidR="005C29C2" w:rsidRPr="0038676A">
                <w:rPr>
                  <w:rStyle w:val="Hyperlink"/>
                  <w:rFonts w:cs="Times New Roman"/>
                  <w:color w:val="000000" w:themeColor="text1"/>
                  <w:u w:val="none"/>
                </w:rPr>
                <w:t>&lt;meta&gt;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Cung cấp thêm </w:t>
            </w:r>
            <w:r w:rsidRPr="0038676A">
              <w:rPr>
                <w:rFonts w:cs="Times New Roman"/>
                <w:i/>
                <w:iCs/>
                <w:color w:val="000000" w:themeColor="text1"/>
              </w:rPr>
              <w:t>"thông tin về trang web"</w:t>
            </w:r>
            <w:r w:rsidRPr="0038676A">
              <w:rPr>
                <w:rFonts w:cs="Times New Roman"/>
                <w:color w:val="000000" w:themeColor="text1"/>
              </w:rPr>
              <w:t> cho trình duyệt và các công cụ tìm kiếm</w:t>
            </w:r>
          </w:p>
        </w:tc>
        <w:tc>
          <w:tcPr>
            <w:tcW w:w="5147" w:type="dxa"/>
          </w:tcPr>
          <w:p w:rsidR="00FF7D9B" w:rsidRPr="0038676A" w:rsidRDefault="00FF7D9B" w:rsidP="00FF7D9B">
            <w:pPr>
              <w:jc w:val="both"/>
              <w:rPr>
                <w:rFonts w:cs="Times New Roman"/>
                <w:color w:val="000000" w:themeColor="text1"/>
              </w:rPr>
            </w:pPr>
            <w:r w:rsidRPr="0038676A">
              <w:rPr>
                <w:rFonts w:cs="Times New Roman"/>
                <w:color w:val="000000" w:themeColor="text1"/>
              </w:rPr>
              <w:t>- Thẻ &lt;meta&gt; dùng để cung cấp thêm "thông tin về trang web" cho trình duyệt và các công cụ tìm kiếm (những thông tin này không hiển thị lên màn hình, tuy nhiên trình duyệt và các công cụ tìm kiếm có thể đọc và hiểu được)</w:t>
            </w:r>
          </w:p>
          <w:p w:rsidR="00FF7D9B" w:rsidRPr="0038676A" w:rsidRDefault="00FF7D9B" w:rsidP="00FF7D9B">
            <w:pPr>
              <w:jc w:val="both"/>
              <w:rPr>
                <w:rFonts w:cs="Times New Roman"/>
                <w:color w:val="000000" w:themeColor="text1"/>
              </w:rPr>
            </w:pPr>
          </w:p>
          <w:p w:rsidR="005C29C2" w:rsidRPr="0038676A" w:rsidRDefault="00FF7D9B" w:rsidP="00FF7D9B">
            <w:pPr>
              <w:jc w:val="both"/>
              <w:rPr>
                <w:rFonts w:cs="Times New Roman"/>
                <w:color w:val="000000" w:themeColor="text1"/>
              </w:rPr>
            </w:pPr>
            <w:r w:rsidRPr="0038676A">
              <w:rPr>
                <w:rFonts w:cs="Times New Roman"/>
                <w:color w:val="000000" w:themeColor="text1"/>
              </w:rPr>
              <w:t>- Thẻ &lt;meta&gt; phải được đặt bên trong phần tử &lt;head&gt;</w:t>
            </w:r>
          </w:p>
        </w:tc>
      </w:tr>
    </w:tbl>
    <w:p w:rsidR="00E15464" w:rsidRDefault="00E15464">
      <w:r>
        <w:br w:type="page"/>
      </w:r>
    </w:p>
    <w:tbl>
      <w:tblPr>
        <w:tblStyle w:val="TableGrid"/>
        <w:tblW w:w="0" w:type="auto"/>
        <w:tblLook w:val="04A0" w:firstRow="1" w:lastRow="0" w:firstColumn="1" w:lastColumn="0" w:noHBand="0" w:noVBand="1"/>
      </w:tblPr>
      <w:tblGrid>
        <w:gridCol w:w="1838"/>
        <w:gridCol w:w="2126"/>
        <w:gridCol w:w="5147"/>
      </w:tblGrid>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71" w:tgtFrame="_blank" w:history="1">
              <w:r w:rsidR="005C29C2" w:rsidRPr="0038676A">
                <w:rPr>
                  <w:rStyle w:val="Hyperlink"/>
                  <w:rFonts w:cs="Times New Roman"/>
                  <w:color w:val="000000" w:themeColor="text1"/>
                  <w:u w:val="none"/>
                </w:rPr>
                <w:t>&lt;base&gt;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Xác định </w:t>
            </w:r>
            <w:r w:rsidRPr="0038676A">
              <w:rPr>
                <w:rFonts w:cs="Times New Roman"/>
                <w:i/>
                <w:iCs/>
                <w:color w:val="000000" w:themeColor="text1"/>
              </w:rPr>
              <w:t>"đường dẫn cơ sở"</w:t>
            </w:r>
            <w:r w:rsidRPr="0038676A">
              <w:rPr>
                <w:rFonts w:cs="Times New Roman"/>
                <w:color w:val="000000" w:themeColor="text1"/>
              </w:rPr>
              <w:t> trong trang web và kiểu mở liên kết mặc định</w:t>
            </w:r>
          </w:p>
        </w:tc>
        <w:tc>
          <w:tcPr>
            <w:tcW w:w="5147" w:type="dxa"/>
          </w:tcPr>
          <w:p w:rsidR="00FF7D9B" w:rsidRPr="0038676A" w:rsidRDefault="00FF7D9B" w:rsidP="00FF7D9B">
            <w:pPr>
              <w:jc w:val="both"/>
              <w:rPr>
                <w:rFonts w:cs="Times New Roman"/>
                <w:color w:val="000000" w:themeColor="text1"/>
              </w:rPr>
            </w:pPr>
            <w:r w:rsidRPr="0038676A">
              <w:rPr>
                <w:rFonts w:cs="Times New Roman"/>
                <w:color w:val="000000" w:themeColor="text1"/>
              </w:rPr>
              <w:t>- Thẻ &lt;base&gt; dùng để xác định một "đường dẫn cơ sở" trong trang web.</w:t>
            </w:r>
          </w:p>
          <w:p w:rsidR="00FF7D9B" w:rsidRPr="0038676A" w:rsidRDefault="00FF7D9B" w:rsidP="00FF7D9B">
            <w:pPr>
              <w:jc w:val="both"/>
              <w:rPr>
                <w:rFonts w:cs="Times New Roman"/>
                <w:color w:val="000000" w:themeColor="text1"/>
              </w:rPr>
            </w:pPr>
            <w:r w:rsidRPr="0038676A">
              <w:rPr>
                <w:rFonts w:cs="Times New Roman"/>
                <w:color w:val="000000" w:themeColor="text1"/>
              </w:rPr>
              <w:t>- "Đường dẫn cơ sở" này sẽ kết hợp với những "đường dẫn tương đối" để tạo ra đường dẫn tuyệt đối.</w:t>
            </w:r>
          </w:p>
          <w:p w:rsidR="005C29C2" w:rsidRPr="0038676A" w:rsidRDefault="00FF7D9B" w:rsidP="00FF7D9B">
            <w:pPr>
              <w:jc w:val="both"/>
              <w:rPr>
                <w:rFonts w:cs="Times New Roman"/>
                <w:color w:val="000000" w:themeColor="text1"/>
              </w:rPr>
            </w:pPr>
            <w:r w:rsidRPr="0038676A">
              <w:rPr>
                <w:rFonts w:cs="Times New Roman"/>
                <w:color w:val="000000" w:themeColor="text1"/>
              </w:rPr>
              <w:t>- Đường dẫn cơ sở không kết hợp với những đường dẫn tuyệt đối trong trang web.</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72" w:tgtFrame="_blank" w:history="1">
              <w:r w:rsidR="005C29C2" w:rsidRPr="0038676A">
                <w:rPr>
                  <w:rStyle w:val="Hyperlink"/>
                  <w:rFonts w:cs="Times New Roman"/>
                  <w:color w:val="000000" w:themeColor="text1"/>
                  <w:u w:val="none"/>
                </w:rPr>
                <w:t>&lt;script&gt;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Dùng để làm thùng chứa cho các câu lệnh JavaScript</w:t>
            </w:r>
          </w:p>
        </w:tc>
        <w:tc>
          <w:tcPr>
            <w:tcW w:w="5147" w:type="dxa"/>
          </w:tcPr>
          <w:p w:rsidR="00FF7D9B" w:rsidRPr="0038676A" w:rsidRDefault="00FF7D9B" w:rsidP="00FF7D9B">
            <w:pPr>
              <w:jc w:val="both"/>
              <w:rPr>
                <w:rFonts w:cs="Times New Roman"/>
                <w:color w:val="000000" w:themeColor="text1"/>
              </w:rPr>
            </w:pPr>
            <w:r w:rsidRPr="0038676A">
              <w:rPr>
                <w:rFonts w:cs="Times New Roman"/>
                <w:color w:val="000000" w:themeColor="text1"/>
              </w:rPr>
              <w:t>- Thuộc tính của thẻ &lt;script &gt;:</w:t>
            </w:r>
          </w:p>
          <w:p w:rsidR="00FF7D9B" w:rsidRPr="0038676A" w:rsidRDefault="00FF7D9B" w:rsidP="00FF7D9B">
            <w:pPr>
              <w:jc w:val="both"/>
              <w:rPr>
                <w:rFonts w:cs="Times New Roman"/>
                <w:color w:val="000000" w:themeColor="text1"/>
              </w:rPr>
            </w:pPr>
            <w:r w:rsidRPr="0038676A">
              <w:rPr>
                <w:rFonts w:cs="Times New Roman"/>
                <w:color w:val="000000" w:themeColor="text1"/>
              </w:rPr>
              <w:t>+ src: Xác định đường dẫn đến tập tin JavaScript mà bạn muốn sử dụng cho trang web</w:t>
            </w:r>
          </w:p>
          <w:p w:rsidR="00FF7D9B" w:rsidRPr="0038676A" w:rsidRDefault="00FF7D9B" w:rsidP="00FF7D9B">
            <w:pPr>
              <w:jc w:val="both"/>
              <w:rPr>
                <w:rFonts w:cs="Times New Roman"/>
                <w:color w:val="000000" w:themeColor="text1"/>
              </w:rPr>
            </w:pPr>
            <w:r w:rsidRPr="0038676A">
              <w:rPr>
                <w:rFonts w:cs="Times New Roman"/>
                <w:color w:val="000000" w:themeColor="text1"/>
              </w:rPr>
              <w:t>+ async: Đảm bảo việc mã lệnh JavaScript chỉ được thực thi sau khi trang web đã được tải xong hoàn toàn</w:t>
            </w:r>
          </w:p>
          <w:p w:rsidR="00FF7D9B" w:rsidRPr="0038676A" w:rsidRDefault="00FF7D9B" w:rsidP="00FF7D9B">
            <w:pPr>
              <w:jc w:val="both"/>
              <w:rPr>
                <w:rFonts w:cs="Times New Roman"/>
                <w:color w:val="000000" w:themeColor="text1"/>
              </w:rPr>
            </w:pPr>
            <w:r w:rsidRPr="0038676A">
              <w:rPr>
                <w:rFonts w:cs="Times New Roman"/>
                <w:color w:val="000000" w:themeColor="text1"/>
              </w:rPr>
              <w:t>+ defer: Đảm bảo việc mã lệnh JavaScript chỉ được thực thi sau khi trang web đã được tải xong hoàn toàn</w:t>
            </w:r>
          </w:p>
          <w:p w:rsidR="005C29C2" w:rsidRPr="0038676A" w:rsidRDefault="00FF7D9B" w:rsidP="00FF7D9B">
            <w:pPr>
              <w:jc w:val="both"/>
              <w:rPr>
                <w:rFonts w:cs="Times New Roman"/>
                <w:color w:val="000000" w:themeColor="text1"/>
              </w:rPr>
            </w:pPr>
            <w:r w:rsidRPr="0038676A">
              <w:rPr>
                <w:rFonts w:cs="Times New Roman"/>
                <w:color w:val="000000" w:themeColor="text1"/>
              </w:rPr>
              <w:t>+ charset: Xác định kiểu mã hóa ký tự được sử dụng trong tập tin JavaScript</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73" w:tgtFrame="_blank" w:history="1">
              <w:r w:rsidR="005C29C2" w:rsidRPr="0038676A">
                <w:rPr>
                  <w:rStyle w:val="Hyperlink"/>
                  <w:rFonts w:cs="Times New Roman"/>
                  <w:color w:val="000000" w:themeColor="text1"/>
                  <w:u w:val="none"/>
                </w:rPr>
                <w:t>&lt;noscript&gt;</w:t>
              </w:r>
            </w:hyperlink>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Xác định một nội dung HTML sẽ được hiển thị khi trình duyệt không hỗ trợ JavaScript hoặc đã tắt JavaScript</w:t>
            </w:r>
          </w:p>
        </w:tc>
        <w:tc>
          <w:tcPr>
            <w:tcW w:w="5147" w:type="dxa"/>
          </w:tcPr>
          <w:p w:rsidR="005C29C2" w:rsidRPr="0038676A" w:rsidRDefault="00FF7D9B" w:rsidP="005C29C2">
            <w:pPr>
              <w:jc w:val="both"/>
              <w:rPr>
                <w:rFonts w:cs="Times New Roman"/>
                <w:color w:val="000000" w:themeColor="text1"/>
              </w:rPr>
            </w:pPr>
            <w:r w:rsidRPr="0038676A">
              <w:rPr>
                <w:rFonts w:cs="Times New Roman"/>
                <w:color w:val="000000" w:themeColor="text1"/>
              </w:rPr>
              <w:t>Nếu trình duyệt của người dùng có hỗ trợ JavaScript và không bị tắt thì những nội dung bên trong cặp thẻ &lt;noscript&gt; sẽ không được hiển thị</w:t>
            </w:r>
          </w:p>
        </w:tc>
      </w:tr>
      <w:tr w:rsidR="005C29C2" w:rsidRPr="0038676A" w:rsidTr="00DD1A48">
        <w:tc>
          <w:tcPr>
            <w:tcW w:w="1838" w:type="dxa"/>
            <w:vAlign w:val="center"/>
          </w:tcPr>
          <w:p w:rsidR="005C29C2" w:rsidRPr="0038676A" w:rsidRDefault="0063035A" w:rsidP="005C29C2">
            <w:pPr>
              <w:spacing w:before="300" w:after="300"/>
              <w:rPr>
                <w:rFonts w:cs="Times New Roman"/>
                <w:color w:val="000000" w:themeColor="text1"/>
              </w:rPr>
            </w:pPr>
            <w:hyperlink r:id="rId74" w:tgtFrame="_blank" w:history="1">
              <w:r w:rsidR="005C29C2" w:rsidRPr="0038676A">
                <w:rPr>
                  <w:rStyle w:val="Hyperlink"/>
                  <w:rFonts w:cs="Times New Roman"/>
                  <w:color w:val="000000" w:themeColor="text1"/>
                  <w:u w:val="none"/>
                </w:rPr>
                <w:t>&lt;embed&gt;</w:t>
              </w:r>
            </w:hyperlink>
          </w:p>
          <w:p w:rsidR="00FF7D9B" w:rsidRPr="0038676A" w:rsidRDefault="00FF7D9B" w:rsidP="005C29C2">
            <w:pPr>
              <w:spacing w:before="300" w:after="300"/>
              <w:rPr>
                <w:rFonts w:cs="Times New Roman"/>
                <w:color w:val="000000" w:themeColor="text1"/>
              </w:rPr>
            </w:pPr>
            <w:r w:rsidRPr="0038676A">
              <w:rPr>
                <w:rFonts w:cs="Times New Roman"/>
                <w:color w:val="000000" w:themeColor="text1"/>
              </w:rPr>
              <w:t>&lt;object&gt;</w:t>
            </w:r>
          </w:p>
        </w:tc>
        <w:tc>
          <w:tcPr>
            <w:tcW w:w="2126" w:type="dxa"/>
            <w:vAlign w:val="center"/>
          </w:tcPr>
          <w:p w:rsidR="005C29C2" w:rsidRPr="0038676A" w:rsidRDefault="005C29C2" w:rsidP="005C29C2">
            <w:pPr>
              <w:spacing w:before="300" w:after="300"/>
              <w:rPr>
                <w:rFonts w:cs="Times New Roman"/>
                <w:color w:val="000000" w:themeColor="text1"/>
              </w:rPr>
            </w:pPr>
            <w:r w:rsidRPr="0038676A">
              <w:rPr>
                <w:rFonts w:cs="Times New Roman"/>
                <w:color w:val="000000" w:themeColor="text1"/>
              </w:rPr>
              <w:t>Dùng để nhúng một </w:t>
            </w:r>
            <w:r w:rsidRPr="0038676A">
              <w:rPr>
                <w:rFonts w:cs="Times New Roman"/>
                <w:i/>
                <w:iCs/>
                <w:color w:val="000000" w:themeColor="text1"/>
              </w:rPr>
              <w:t>"tài liệu"</w:t>
            </w:r>
            <w:r w:rsidRPr="0038676A">
              <w:rPr>
                <w:rFonts w:cs="Times New Roman"/>
                <w:color w:val="000000" w:themeColor="text1"/>
              </w:rPr>
              <w:t> nào đó vào trang web</w:t>
            </w:r>
          </w:p>
        </w:tc>
        <w:tc>
          <w:tcPr>
            <w:tcW w:w="5147" w:type="dxa"/>
          </w:tcPr>
          <w:p w:rsidR="00FF7D9B" w:rsidRPr="0038676A" w:rsidRDefault="00FF7D9B" w:rsidP="00FF7D9B">
            <w:pPr>
              <w:jc w:val="both"/>
              <w:rPr>
                <w:rFonts w:cs="Times New Roman"/>
                <w:color w:val="000000" w:themeColor="text1"/>
              </w:rPr>
            </w:pPr>
            <w:r w:rsidRPr="0038676A">
              <w:rPr>
                <w:rFonts w:cs="Times New Roman"/>
                <w:color w:val="000000" w:themeColor="text1"/>
              </w:rPr>
              <w:t>- Tài liệu nhúng rất đa dạng, có thể là:</w:t>
            </w:r>
          </w:p>
          <w:p w:rsidR="00FF7D9B" w:rsidRPr="0038676A" w:rsidRDefault="00FF7D9B" w:rsidP="00FF7D9B">
            <w:pPr>
              <w:jc w:val="both"/>
              <w:rPr>
                <w:rFonts w:cs="Times New Roman"/>
                <w:color w:val="000000" w:themeColor="text1"/>
              </w:rPr>
            </w:pPr>
            <w:r w:rsidRPr="0038676A">
              <w:rPr>
                <w:rFonts w:cs="Times New Roman"/>
                <w:color w:val="000000" w:themeColor="text1"/>
              </w:rPr>
              <w:t>+ Một tập tin audio</w:t>
            </w:r>
          </w:p>
          <w:p w:rsidR="00FF7D9B" w:rsidRPr="0038676A" w:rsidRDefault="00FF7D9B" w:rsidP="00FF7D9B">
            <w:pPr>
              <w:jc w:val="both"/>
              <w:rPr>
                <w:rFonts w:cs="Times New Roman"/>
                <w:color w:val="000000" w:themeColor="text1"/>
              </w:rPr>
            </w:pPr>
            <w:r w:rsidRPr="0038676A">
              <w:rPr>
                <w:rFonts w:cs="Times New Roman"/>
                <w:color w:val="000000" w:themeColor="text1"/>
              </w:rPr>
              <w:t>+ Một tập tin video</w:t>
            </w:r>
          </w:p>
          <w:p w:rsidR="00FF7D9B" w:rsidRPr="0038676A" w:rsidRDefault="00FF7D9B" w:rsidP="00FF7D9B">
            <w:pPr>
              <w:jc w:val="both"/>
              <w:rPr>
                <w:rFonts w:cs="Times New Roman"/>
                <w:color w:val="000000" w:themeColor="text1"/>
              </w:rPr>
            </w:pPr>
            <w:r w:rsidRPr="0038676A">
              <w:rPr>
                <w:rFonts w:cs="Times New Roman"/>
                <w:color w:val="000000" w:themeColor="text1"/>
              </w:rPr>
              <w:t>+ Một trang web</w:t>
            </w:r>
          </w:p>
          <w:p w:rsidR="00FF7D9B" w:rsidRPr="0038676A" w:rsidRDefault="00FF7D9B" w:rsidP="00FF7D9B">
            <w:pPr>
              <w:jc w:val="both"/>
              <w:rPr>
                <w:rFonts w:cs="Times New Roman"/>
                <w:color w:val="000000" w:themeColor="text1"/>
              </w:rPr>
            </w:pPr>
            <w:r w:rsidRPr="0038676A">
              <w:rPr>
                <w:rFonts w:cs="Times New Roman"/>
                <w:color w:val="000000" w:themeColor="text1"/>
              </w:rPr>
              <w:t>+ Một tập tin pdf</w:t>
            </w:r>
          </w:p>
          <w:p w:rsidR="00FF7D9B" w:rsidRPr="0038676A" w:rsidRDefault="00FF7D9B" w:rsidP="00FF7D9B">
            <w:pPr>
              <w:jc w:val="both"/>
              <w:rPr>
                <w:rFonts w:cs="Times New Roman"/>
                <w:color w:val="000000" w:themeColor="text1"/>
              </w:rPr>
            </w:pPr>
            <w:r w:rsidRPr="0038676A">
              <w:rPr>
                <w:rFonts w:cs="Times New Roman"/>
                <w:color w:val="000000" w:themeColor="text1"/>
              </w:rPr>
              <w:t>+ Một tập tin flash</w:t>
            </w:r>
          </w:p>
          <w:p w:rsidR="00FF7D9B" w:rsidRPr="0038676A" w:rsidRDefault="00FF7D9B" w:rsidP="00FF7D9B">
            <w:pPr>
              <w:jc w:val="both"/>
              <w:rPr>
                <w:rFonts w:cs="Times New Roman"/>
                <w:color w:val="000000" w:themeColor="text1"/>
              </w:rPr>
            </w:pPr>
            <w:r w:rsidRPr="0038676A">
              <w:rPr>
                <w:rFonts w:cs="Times New Roman"/>
                <w:color w:val="000000" w:themeColor="text1"/>
              </w:rPr>
              <w:t>....</w:t>
            </w:r>
          </w:p>
          <w:p w:rsidR="005C29C2" w:rsidRPr="0038676A" w:rsidRDefault="00FF7D9B" w:rsidP="00FF7D9B">
            <w:pPr>
              <w:jc w:val="both"/>
              <w:rPr>
                <w:rFonts w:cs="Times New Roman"/>
                <w:color w:val="000000" w:themeColor="text1"/>
              </w:rPr>
            </w:pPr>
            <w:r w:rsidRPr="0038676A">
              <w:rPr>
                <w:rFonts w:cs="Times New Roman"/>
                <w:color w:val="000000" w:themeColor="text1"/>
              </w:rPr>
              <w:t>- Tuy nhiên, thông thường thì thẻ &lt;embed&gt; không dùng để nhúng các tập tin audio, video, trang web.</w:t>
            </w:r>
          </w:p>
        </w:tc>
      </w:tr>
    </w:tbl>
    <w:p w:rsidR="00E15464" w:rsidRDefault="00E15464" w:rsidP="00304EC0">
      <w:pPr>
        <w:rPr>
          <w:rFonts w:cs="Times New Roman"/>
          <w:b/>
          <w:color w:val="000000" w:themeColor="text1"/>
        </w:rPr>
      </w:pPr>
    </w:p>
    <w:p w:rsidR="00E15464" w:rsidRDefault="00E15464">
      <w:pPr>
        <w:rPr>
          <w:rFonts w:cs="Times New Roman"/>
          <w:b/>
          <w:color w:val="000000" w:themeColor="text1"/>
        </w:rPr>
      </w:pPr>
      <w:r>
        <w:rPr>
          <w:rFonts w:cs="Times New Roman"/>
          <w:b/>
          <w:color w:val="000000" w:themeColor="text1"/>
        </w:rPr>
        <w:br w:type="page"/>
      </w:r>
    </w:p>
    <w:p w:rsidR="00563D50" w:rsidRPr="0038676A" w:rsidRDefault="0038676A" w:rsidP="00563D50">
      <w:pPr>
        <w:rPr>
          <w:rFonts w:cs="Times New Roman"/>
          <w:b/>
          <w:color w:val="000000" w:themeColor="text1"/>
        </w:rPr>
      </w:pPr>
      <w:r>
        <w:rPr>
          <w:rFonts w:cs="Times New Roman"/>
          <w:b/>
          <w:color w:val="000000" w:themeColor="text1"/>
        </w:rPr>
        <w:lastRenderedPageBreak/>
        <w:t>- D</w:t>
      </w:r>
      <w:r w:rsidR="00563D50" w:rsidRPr="0038676A">
        <w:rPr>
          <w:rFonts w:cs="Times New Roman"/>
          <w:b/>
          <w:color w:val="000000" w:themeColor="text1"/>
        </w:rPr>
        <w:t>anh sách các thẻ CSS:</w:t>
      </w:r>
    </w:p>
    <w:tbl>
      <w:tblPr>
        <w:tblStyle w:val="TableGrid"/>
        <w:tblW w:w="9209" w:type="dxa"/>
        <w:tblLook w:val="04A0" w:firstRow="1" w:lastRow="0" w:firstColumn="1" w:lastColumn="0" w:noHBand="0" w:noVBand="1"/>
      </w:tblPr>
      <w:tblGrid>
        <w:gridCol w:w="2263"/>
        <w:gridCol w:w="6946"/>
      </w:tblGrid>
      <w:tr w:rsidR="00D12042" w:rsidRPr="0038676A" w:rsidTr="00D12042">
        <w:trPr>
          <w:trHeight w:val="502"/>
        </w:trPr>
        <w:tc>
          <w:tcPr>
            <w:tcW w:w="2263" w:type="dxa"/>
          </w:tcPr>
          <w:p w:rsidR="00D12042" w:rsidRPr="0038676A" w:rsidRDefault="00D12042" w:rsidP="00563D50">
            <w:pPr>
              <w:jc w:val="center"/>
              <w:rPr>
                <w:rFonts w:cs="Times New Roman"/>
                <w:b/>
                <w:color w:val="000000" w:themeColor="text1"/>
              </w:rPr>
            </w:pPr>
            <w:r w:rsidRPr="0038676A">
              <w:rPr>
                <w:rFonts w:cs="Times New Roman"/>
                <w:b/>
                <w:color w:val="000000" w:themeColor="text1"/>
              </w:rPr>
              <w:t>Tên thẻ</w:t>
            </w:r>
          </w:p>
        </w:tc>
        <w:tc>
          <w:tcPr>
            <w:tcW w:w="6946" w:type="dxa"/>
          </w:tcPr>
          <w:p w:rsidR="00D12042" w:rsidRPr="0038676A" w:rsidRDefault="00D12042" w:rsidP="00563D50">
            <w:pPr>
              <w:jc w:val="center"/>
              <w:rPr>
                <w:rFonts w:cs="Times New Roman"/>
                <w:b/>
                <w:color w:val="000000" w:themeColor="text1"/>
              </w:rPr>
            </w:pPr>
            <w:r>
              <w:rPr>
                <w:rFonts w:cs="Times New Roman"/>
                <w:b/>
                <w:color w:val="000000" w:themeColor="text1"/>
              </w:rPr>
              <w:t>Mô tả</w:t>
            </w:r>
          </w:p>
        </w:tc>
      </w:tr>
      <w:tr w:rsidR="00D12042" w:rsidRPr="0038676A" w:rsidTr="00D12042">
        <w:trPr>
          <w:trHeight w:val="60"/>
        </w:trPr>
        <w:tc>
          <w:tcPr>
            <w:tcW w:w="9209" w:type="dxa"/>
            <w:gridSpan w:val="2"/>
            <w:shd w:val="clear" w:color="auto" w:fill="FFFF00"/>
          </w:tcPr>
          <w:p w:rsidR="00D12042" w:rsidRPr="0038676A" w:rsidRDefault="00D12042" w:rsidP="00563D50">
            <w:pPr>
              <w:jc w:val="center"/>
              <w:rPr>
                <w:rFonts w:cs="Times New Roman"/>
                <w:color w:val="000000" w:themeColor="text1"/>
              </w:rPr>
            </w:pPr>
            <w:r w:rsidRPr="0038676A">
              <w:rPr>
                <w:rFonts w:cs="Times New Roman"/>
                <w:color w:val="000000" w:themeColor="text1"/>
              </w:rPr>
              <w:t>Các thuộc tính Color</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color</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Đặt màu sắc cho đoạn văn bản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opacity</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Đặt mức độ trong suốt cho một phần tử nào đó</w:t>
            </w:r>
          </w:p>
        </w:tc>
      </w:tr>
      <w:tr w:rsidR="00D12042" w:rsidRPr="0038676A" w:rsidTr="00D12042">
        <w:trPr>
          <w:trHeight w:val="60"/>
        </w:trPr>
        <w:tc>
          <w:tcPr>
            <w:tcW w:w="9209" w:type="dxa"/>
            <w:gridSpan w:val="2"/>
            <w:shd w:val="clear" w:color="auto" w:fill="FFFF00"/>
          </w:tcPr>
          <w:p w:rsidR="00D12042" w:rsidRPr="0038676A" w:rsidRDefault="00D12042" w:rsidP="00563D50">
            <w:pPr>
              <w:jc w:val="center"/>
              <w:rPr>
                <w:rFonts w:cs="Times New Roman"/>
                <w:color w:val="000000" w:themeColor="text1"/>
              </w:rPr>
            </w:pPr>
            <w:r w:rsidRPr="0038676A">
              <w:rPr>
                <w:rFonts w:cs="Times New Roman"/>
                <w:color w:val="000000" w:themeColor="text1"/>
              </w:rPr>
              <w:t>Các thuộc tính Background và Border</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Một thuộc tính viết tắt để đặt thuộc tính nền trong lời khai báo</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background-attachment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Đặt một ảnh nền để cố định hoặc cuộn với phần còn lại của trang</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background-blend-mode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các chế độ trộn của mỗi lớp nền(màu sắc/hình ảnh)</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background-color</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màu nền của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background-image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một hoặc nhiều hình ảnh nền cho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background-position</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vị trí của hình ảnh nền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background-repeat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như thế nào một ảnh nền sẽ được lặp đi lặp lại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background-clip</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khu vực để sơn màu nền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background-origin</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nơi các hình nền được định vị</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background-size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kích thước của ảnh nền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tất cả các thuộc tính đường viền trong lời khai báo</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border-bottom</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tất cả các thuộc tính đường viền dưới trong lời khai báo</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border-bottom-color</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màu của đường viền dưới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border-bottom-left-radius</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hình dạng của các đường viền góc dưới bên trái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border-bottom-right-radius</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hình dạng của các đường viền góc dưới bên phải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border-bottom-style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kiểu (style) của đường viền dưới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border-bottom-width</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độ rộng của đường viền dưới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border-color</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màu sắc của bốn đường viền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border-image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Một thuộc tính viết tắt để thiết lập tất cả các thuộc tính border-image-*</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border-image-outset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giá trị khu vực ảnh viền vượt ra ngoài vùng giới hạn của vùng bao</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border-image-repeat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ảnh viền nên được lặp đi lặp lại, tròn hoặc kéo dài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border-image-slice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cụ thể như thế nào để cắt ảnh viền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lastRenderedPageBreak/>
              <w:t>border-image-source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đường dẫn tới hình ảnh để sử dụng như đường viền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border-image-width</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độ rộng của ảnh-viền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border-left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tất cả thuộc tính đường viền trái trong lời khai báo</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border-left-color</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màu sắc của đường viền trái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border-left-style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kiểu ( style) của đường viền trái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border-left-width</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độ rộng của đường viền trái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border-radius</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Thuộc tính viết tắt để thiết lập tất cả bốn đường viền-*-thuộc tính radius(bán kính)</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border-right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thuộc tính đường viền phải trong lời khai báo</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border-right-color</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màu sắc cho đường viền phải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border-right-style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kiểu (style) cho đường viền phải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border-right-width</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độ rộng cho đường viền phải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border-style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kiểu (style)  cho bốn đường viền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border-top</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thuộc tính đường viền trên trong lời khai báo</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border-top-color</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màu sắc cho đường viền trên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border-top-left-radius</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hình dạng của đường viền góc trên bên trái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border-top-right-radius</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hình dạng của đường viền góc trên bên phải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border-top-style</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kiểu (style) cho đường viền trên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border-top-width</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độ rộng của đường viền trên</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border-width</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Thiết lập độ rộng của bốn đường viền</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box-decoration-break</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Thiết lập dáng vẻ của hình nền và đường viền của một phần tử  tại trang ngắt, hoặc đối với phần tử in-line , tại  dòng ngắt.</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box-shadow</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Gắn một hoặc nhiều đổ bóng (drop-shadows) vào hộp</w:t>
            </w:r>
          </w:p>
        </w:tc>
      </w:tr>
      <w:tr w:rsidR="00D12042" w:rsidRPr="0038676A" w:rsidTr="00D12042">
        <w:trPr>
          <w:trHeight w:val="60"/>
        </w:trPr>
        <w:tc>
          <w:tcPr>
            <w:tcW w:w="9209" w:type="dxa"/>
            <w:gridSpan w:val="2"/>
            <w:shd w:val="clear" w:color="auto" w:fill="FFFF00"/>
          </w:tcPr>
          <w:p w:rsidR="00D12042" w:rsidRPr="0038676A" w:rsidRDefault="00D12042" w:rsidP="00563D50">
            <w:pPr>
              <w:jc w:val="center"/>
              <w:rPr>
                <w:rFonts w:cs="Times New Roman"/>
                <w:color w:val="000000" w:themeColor="text1"/>
              </w:rPr>
            </w:pPr>
            <w:r w:rsidRPr="0038676A">
              <w:rPr>
                <w:rFonts w:cs="Times New Roman"/>
                <w:color w:val="000000" w:themeColor="text1"/>
              </w:rPr>
              <w:t>Các thuộc tính Basic Box</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bottom</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vị trí cuối của phần tử</w:t>
            </w:r>
            <w:r w:rsidRPr="0038676A">
              <w:rPr>
                <w:rStyle w:val="Strong"/>
                <w:rFonts w:cs="Times New Roman"/>
                <w:color w:val="000000" w:themeColor="text1"/>
                <w:bdr w:val="none" w:sz="0" w:space="0" w:color="auto" w:frame="1"/>
              </w:rPr>
              <w:t> position</w:t>
            </w:r>
            <w:r w:rsidRPr="0038676A">
              <w:rPr>
                <w:rFonts w:cs="Times New Roman"/>
                <w:color w:val="000000" w:themeColor="text1"/>
              </w:rPr>
              <w:t> (vị trí)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clear</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hai bên của phần tử (left,right) nơi mà phần tử </w:t>
            </w:r>
            <w:r w:rsidRPr="0038676A">
              <w:rPr>
                <w:rStyle w:val="Strong"/>
                <w:rFonts w:cs="Times New Roman"/>
                <w:color w:val="000000" w:themeColor="text1"/>
                <w:bdr w:val="none" w:sz="0" w:space="0" w:color="auto" w:frame="1"/>
              </w:rPr>
              <w:t>float</w:t>
            </w:r>
            <w:r w:rsidRPr="0038676A">
              <w:rPr>
                <w:rFonts w:cs="Times New Roman"/>
                <w:color w:val="000000" w:themeColor="text1"/>
              </w:rPr>
              <w:t> không được cho phép (ngăn cản thành phần không được float trái, phải hay cả hai)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clip</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đoạn cho phần tử khi sử dụng thuộc tính </w:t>
            </w:r>
            <w:r w:rsidRPr="0038676A">
              <w:rPr>
                <w:rStyle w:val="Strong"/>
                <w:rFonts w:cs="Times New Roman"/>
                <w:color w:val="000000" w:themeColor="text1"/>
                <w:bdr w:val="none" w:sz="0" w:space="0" w:color="auto" w:frame="1"/>
              </w:rPr>
              <w:t>position</w:t>
            </w:r>
            <w:r w:rsidRPr="0038676A">
              <w:rPr>
                <w:rFonts w:cs="Times New Roman"/>
                <w:color w:val="000000" w:themeColor="text1"/>
              </w:rPr>
              <w:t> có giá trị “</w:t>
            </w:r>
            <w:r w:rsidRPr="0038676A">
              <w:rPr>
                <w:rStyle w:val="Emphasis"/>
                <w:rFonts w:cs="Times New Roman"/>
                <w:color w:val="000000" w:themeColor="text1"/>
                <w:bdr w:val="none" w:sz="0" w:space="0" w:color="auto" w:frame="1"/>
              </w:rPr>
              <w:t>absolute</w:t>
            </w:r>
            <w:r w:rsidRPr="0038676A">
              <w:rPr>
                <w:rFonts w:cs="Times New Roman"/>
                <w:color w:val="000000" w:themeColor="text1"/>
              </w:rPr>
              <w:t>“</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display</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làm thế nào một phần tử HTML nào đó sẽ được hiển thị</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float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có hay không một box được float(trôi nổi)</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height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chiều cao của thành phần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left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vị trí bên trái của phần tử </w:t>
            </w:r>
            <w:r w:rsidRPr="0038676A">
              <w:rPr>
                <w:rStyle w:val="Strong"/>
                <w:rFonts w:cs="Times New Roman"/>
                <w:color w:val="000000" w:themeColor="text1"/>
                <w:bdr w:val="none" w:sz="0" w:space="0" w:color="auto" w:frame="1"/>
              </w:rPr>
              <w:t>position</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margin</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thuộc tính margin (căn lề cho phần tử) trong một thông báo</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margin-bottom</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lề dưới của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lastRenderedPageBreak/>
              <w:t>margin-left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lề trái của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margin-right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lề phải của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margin-top</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lề trên của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max-height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chiều cao tối đa của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max-width</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chiều rộng tối đa của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min-height</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chiều cao tối thiểu của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min-width</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Thiết lập chiều rộng tối thiểu của một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overflow</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Chỉ định những gì sẽ xảy ra nếu nội dung tràn ra ngoài phần tử hộp</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overflow-x</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có hay không để cắt cạnh trái/phải của đoạn văn bản, nếu nó tràn ra khỏi khu vực nội dung của phần tử</w:t>
            </w:r>
          </w:p>
        </w:tc>
      </w:tr>
      <w:tr w:rsidR="00D12042" w:rsidRPr="0038676A" w:rsidTr="00D12042">
        <w:trPr>
          <w:trHeight w:val="60"/>
        </w:trPr>
        <w:tc>
          <w:tcPr>
            <w:tcW w:w="2263"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overflow-y</w:t>
            </w:r>
          </w:p>
        </w:tc>
        <w:tc>
          <w:tcPr>
            <w:tcW w:w="6946" w:type="dxa"/>
            <w:vAlign w:val="center"/>
          </w:tcPr>
          <w:p w:rsidR="00D12042" w:rsidRPr="0038676A" w:rsidRDefault="00D12042" w:rsidP="00563D50">
            <w:pPr>
              <w:rPr>
                <w:rFonts w:cs="Times New Roman"/>
                <w:color w:val="000000" w:themeColor="text1"/>
              </w:rPr>
            </w:pPr>
            <w:r w:rsidRPr="0038676A">
              <w:rPr>
                <w:rFonts w:cs="Times New Roman"/>
                <w:color w:val="000000" w:themeColor="text1"/>
              </w:rPr>
              <w:t>Xác định có hay không để cắt cạnh trên /dưới của đoạn văn bản, nếu nó tràn ra khỏi khu vực nội dung của phần tử</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padding</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Thiết lập lại thuộc tính padding (vùng đệm) trong lời khai báo</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padding-bottom</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Thiết lập vùng đệm dưới của phần tử</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padding-left</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Thiết lập vùng đệm trái của một phần tử</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padding-right</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Thiết lập vùng đệm phải của một phần tử</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padding-top</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Thiết lập vùng đệm trên của một phần tử</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position</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Xác định kiểu của phương thức định vị được sử dụng cho một phần tử (static, relative, absolute or fixed)</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right</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Xác định vị trí phải của phần tử position</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top</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Xác định vị trí trên của phần tử position</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visibility</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Xác định có hay không một phần tử có thể nhìn thấy được</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width</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Thiết lập độ rộng của phần tử</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vertical-align</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Sắp xếp nội dung theo chiều dọc của phần tử</w:t>
            </w:r>
          </w:p>
        </w:tc>
      </w:tr>
      <w:tr w:rsidR="00D12042" w:rsidRPr="0038676A" w:rsidTr="00D12042">
        <w:trPr>
          <w:trHeight w:val="60"/>
        </w:trPr>
        <w:tc>
          <w:tcPr>
            <w:tcW w:w="2263" w:type="dxa"/>
          </w:tcPr>
          <w:p w:rsidR="00D12042" w:rsidRPr="0038676A" w:rsidRDefault="00D12042" w:rsidP="00563D50">
            <w:pPr>
              <w:rPr>
                <w:rFonts w:cs="Times New Roman"/>
                <w:color w:val="000000" w:themeColor="text1"/>
              </w:rPr>
            </w:pPr>
            <w:r w:rsidRPr="0038676A">
              <w:rPr>
                <w:rFonts w:cs="Times New Roman"/>
                <w:color w:val="000000" w:themeColor="text1"/>
              </w:rPr>
              <w:t>z-index</w:t>
            </w:r>
          </w:p>
        </w:tc>
        <w:tc>
          <w:tcPr>
            <w:tcW w:w="6946" w:type="dxa"/>
          </w:tcPr>
          <w:p w:rsidR="00D12042" w:rsidRPr="0038676A" w:rsidRDefault="00D12042" w:rsidP="00563D50">
            <w:pPr>
              <w:rPr>
                <w:rFonts w:cs="Times New Roman"/>
                <w:color w:val="000000" w:themeColor="text1"/>
              </w:rPr>
            </w:pPr>
            <w:r w:rsidRPr="0038676A">
              <w:rPr>
                <w:rFonts w:cs="Times New Roman"/>
                <w:color w:val="000000" w:themeColor="text1"/>
              </w:rPr>
              <w:t>Thiết lập thứ tự xếp chồng nhau của phần tử position</w:t>
            </w:r>
          </w:p>
        </w:tc>
      </w:tr>
      <w:tr w:rsidR="00D12042" w:rsidRPr="0038676A" w:rsidTr="00D12042">
        <w:trPr>
          <w:trHeight w:val="60"/>
        </w:trPr>
        <w:tc>
          <w:tcPr>
            <w:tcW w:w="9209" w:type="dxa"/>
            <w:gridSpan w:val="2"/>
            <w:shd w:val="clear" w:color="auto" w:fill="FFFF00"/>
          </w:tcPr>
          <w:p w:rsidR="00D12042" w:rsidRPr="0038676A" w:rsidRDefault="00D12042" w:rsidP="00D12042">
            <w:pPr>
              <w:jc w:val="center"/>
              <w:rPr>
                <w:rFonts w:cs="Times New Roman"/>
                <w:color w:val="000000" w:themeColor="text1"/>
              </w:rPr>
            </w:pPr>
            <w:r w:rsidRPr="0038676A">
              <w:rPr>
                <w:rFonts w:cs="Times New Roman"/>
                <w:color w:val="000000" w:themeColor="text1"/>
              </w:rPr>
              <w:t>Thuộc tính cho bố cục Flexible Box</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align-content</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sự căn chỉnh giữa các dòng bên trong một khối linh hoạt ( flexible container) khi các mục không sử dụng các khoảng cách có sẵn</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align-items</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sự căn chỉnh cho các mục bên trong một khối linh hoạt ( flexible container)</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align-self</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sự căn chỉnh cho các mục được chọn bên trong một khối linh hoạt ( flexible container)</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flex</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độ dài của các mục, tương đối với phần còn lại</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flex-basis</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độ dài ban đầu của một mục linh hoạt (flexible item)</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flex-direction</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hướng của các mục linh hoạt (flexible items)</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flex-flow</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Một thuộc tính viết tắt cho thuộc tính flex-direction và flex-wrap</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flex-grow</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Chỉ định bao nhiêu mục sẽ tăng tương đối so với phần còn lại</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flex-shrink</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Chỉ định bao nhiêu mục sẽ giảm tương đối so với phần còn lại</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lastRenderedPageBreak/>
              <w:t>flex-wrap</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Chỉ định liệu các mục linh hoạt (flexible items) nên bọc hay không</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justify-content</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sự căn chỉnh giữa các mục bên trong một khối linh hoạt (flexible container) khi các mục không sử dụng tất cả các khoảng cách có sẵn</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order</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Thiết lập thứ tự của các mục linh hoạt (flexible items), tương đối so với phần còn lại</w:t>
            </w:r>
          </w:p>
        </w:tc>
      </w:tr>
      <w:tr w:rsidR="00D12042" w:rsidRPr="0038676A" w:rsidTr="00D12042">
        <w:trPr>
          <w:trHeight w:val="60"/>
        </w:trPr>
        <w:tc>
          <w:tcPr>
            <w:tcW w:w="9209" w:type="dxa"/>
            <w:gridSpan w:val="2"/>
            <w:shd w:val="clear" w:color="auto" w:fill="FFFF00"/>
            <w:vAlign w:val="center"/>
          </w:tcPr>
          <w:p w:rsidR="00D12042" w:rsidRPr="0038676A" w:rsidRDefault="00D12042" w:rsidP="00F05023">
            <w:pPr>
              <w:jc w:val="center"/>
              <w:rPr>
                <w:rFonts w:cs="Times New Roman"/>
                <w:color w:val="000000" w:themeColor="text1"/>
              </w:rPr>
            </w:pPr>
            <w:r w:rsidRPr="0038676A">
              <w:rPr>
                <w:rFonts w:cs="Times New Roman"/>
                <w:color w:val="000000" w:themeColor="text1"/>
              </w:rPr>
              <w:t>Các thuộc tính Text</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@font-face</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Một quy tắc cho phép các trang web tải và sử dụng các phông chữ khác với phông chữ “web-safe”</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@font-feature-values</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Cho phép tác giả sử dụng một tên chung trong font-variant-alternate đối với tính năng kích hoạt khác nhau trong OpenType</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Đặt tất cả các thuộc tính font trong lời khai báo</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font-family</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họ phông chữ cho văn bản</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font-feature-settings</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Cho phép kiểm soát các tính năng về in tiên tiến trong OpenType fonts</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font-kerning</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Kiểm soát việc sử dụng các thông tin kerning (cách các từ cách nhau)</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font-language-override</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Kiểm soát việc sử dụng của ngôn ngữ cụ thể nét trạm (language-specific glyphs) trong kiểu chữ</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font-size</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kích thước phông chữ của đoạn văn</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font-size-adjust</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Duy trì khả năng đọc văn bản khi phông chữ dự phòng xuất hiện</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font-stretch</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Chọn kiểu normal, condensed,hoặc expanded từ họ phông chữ</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font-style</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kiểu chữ cho văn bản</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font-synthesis</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Quản lí các kiểu chữ (đậm hoặc nghiêng) có thể được tổng hợp bởi trình duyệt</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font-variant</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có hay không một văn bản được hiển thị với phông chữ small-caps</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font-variant-alternates</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Kiểm soát việc sử dụng các nét chạm thay thế liên quan đến việc thay tên được định nghĩa trong @font-feature-values</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font-variant-caps</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Kiểm soát việc sử dụng nét chạm (glyph)thay thế cho chữ in hoa</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font-variant-east-asian</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Kiểm soát việc sử dụng nét chạm (glyph ) thay thế cho các kịch bản Đông Á (ví dụ như Trung Quốc và Nhật Bản)</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font-variant-ligatures</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Kiểm soát các chữ ghép và các biểu mẫu theo ngữ cảnh được sử dụng trong các nội dung văn bản của phần tử mà nó được áp dụng</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font-variant-numeric</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Kiểm soát việc sử dụng các họa tiết (glyph) thay thế cho số, phân số và đánh dấu thứ tự</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font-variant-position</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Kiểm soát việc sử dụng các họa tiết thay thế kích thước nhỏ hơn vị trí như là chỉ số trên hoặc chỉ số dưới về đường cơ sở của các phông chữ</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font-weight</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độ đậm của phông chữ</w:t>
            </w:r>
          </w:p>
        </w:tc>
      </w:tr>
      <w:tr w:rsidR="00D12042" w:rsidRPr="0038676A" w:rsidTr="00D12042">
        <w:trPr>
          <w:trHeight w:val="60"/>
        </w:trPr>
        <w:tc>
          <w:tcPr>
            <w:tcW w:w="9209" w:type="dxa"/>
            <w:gridSpan w:val="2"/>
            <w:shd w:val="clear" w:color="auto" w:fill="FFFF00"/>
          </w:tcPr>
          <w:p w:rsidR="00D12042" w:rsidRPr="0038676A" w:rsidRDefault="00D12042" w:rsidP="00F05023">
            <w:pPr>
              <w:jc w:val="center"/>
              <w:rPr>
                <w:rFonts w:cs="Times New Roman"/>
                <w:color w:val="000000" w:themeColor="text1"/>
              </w:rPr>
            </w:pPr>
            <w:r w:rsidRPr="0038676A">
              <w:rPr>
                <w:rFonts w:cs="Times New Roman"/>
                <w:color w:val="000000" w:themeColor="text1"/>
              </w:rPr>
              <w:lastRenderedPageBreak/>
              <w:t>Các thuộc tính Writing Modes</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direction</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hướng văn bản/ hướng bài viết</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text-orientation</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hướng của văn bản trong một dòng</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text-combine-upright</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sự kết hợp của đa ký tự vào khoảng cách của ký tự đơn</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unicode-bidi</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Được sử dụng cùng với thuộc tính direction để đặt và trả về  cho dù văn bản nên được ghi đè để hỗ trợ nhiều ngôn ngữ trong cùng một tài liệu</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writing-mode</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 Xác định liệu dòng văn bản được đặt ra theo chiều ngang hay chiều dọc hay hướng mà khối tiến tới</w:t>
            </w:r>
          </w:p>
        </w:tc>
      </w:tr>
      <w:tr w:rsidR="00D12042" w:rsidRPr="0038676A" w:rsidTr="00D12042">
        <w:trPr>
          <w:trHeight w:val="60"/>
        </w:trPr>
        <w:tc>
          <w:tcPr>
            <w:tcW w:w="9209" w:type="dxa"/>
            <w:gridSpan w:val="2"/>
            <w:shd w:val="clear" w:color="auto" w:fill="FFFF00"/>
          </w:tcPr>
          <w:p w:rsidR="00D12042" w:rsidRPr="0038676A" w:rsidRDefault="00D12042" w:rsidP="00563D50">
            <w:pPr>
              <w:jc w:val="center"/>
              <w:rPr>
                <w:rFonts w:cs="Times New Roman"/>
                <w:color w:val="000000" w:themeColor="text1"/>
              </w:rPr>
            </w:pPr>
            <w:r w:rsidRPr="0038676A">
              <w:rPr>
                <w:rFonts w:cs="Times New Roman"/>
                <w:color w:val="000000" w:themeColor="text1"/>
              </w:rPr>
              <w:t>Các thuộc tính Table</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border-collapse</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liệu có hay không đường viền của bảng nên tách biệt</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border-spacing</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khoảng cách giữa đường viền của các ô lân cận</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caption-side</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vị trí của một chú thích bảng</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empty-cells</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có hay không để hiển thị đường viền và nền trên ô trống trong một bảng</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table-layout</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Thiết lập thuật toán bố trí (layout algorithm) được sử dụng cho bảng</w:t>
            </w:r>
          </w:p>
        </w:tc>
      </w:tr>
      <w:tr w:rsidR="00D12042" w:rsidRPr="0038676A" w:rsidTr="00D12042">
        <w:trPr>
          <w:trHeight w:val="60"/>
        </w:trPr>
        <w:tc>
          <w:tcPr>
            <w:tcW w:w="9209" w:type="dxa"/>
            <w:gridSpan w:val="2"/>
            <w:shd w:val="clear" w:color="auto" w:fill="FFFF00"/>
          </w:tcPr>
          <w:p w:rsidR="00D12042" w:rsidRPr="0038676A" w:rsidRDefault="00D12042" w:rsidP="00563D50">
            <w:pPr>
              <w:jc w:val="center"/>
              <w:rPr>
                <w:rFonts w:cs="Times New Roman"/>
                <w:color w:val="000000" w:themeColor="text1"/>
              </w:rPr>
            </w:pPr>
            <w:r w:rsidRPr="0038676A">
              <w:rPr>
                <w:rFonts w:cs="Times New Roman"/>
                <w:color w:val="000000" w:themeColor="text1"/>
              </w:rPr>
              <w:t>Các thuộc tính Lists và Counters</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counter-increment</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Gia tăng một hoặc nhiều counters</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counter-reset</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Tạo hoặc thiết lập lại một hay nhiều counters</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list-style</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Thiết lập tất cả các thuộc tính cho danh sách trong lời khai báo</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list-style-image</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một hình ảnh như đánh dấu mục danh sách</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list-style-position</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nếu đánh danh mục sẽ xuất hiện bên trong hoặc bên ngoài nội dung</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list-style-type</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loại của đánh dấu danh mục</w:t>
            </w:r>
          </w:p>
        </w:tc>
      </w:tr>
      <w:tr w:rsidR="00D12042" w:rsidRPr="0038676A" w:rsidTr="00D12042">
        <w:trPr>
          <w:trHeight w:val="60"/>
        </w:trPr>
        <w:tc>
          <w:tcPr>
            <w:tcW w:w="9209" w:type="dxa"/>
            <w:gridSpan w:val="2"/>
            <w:shd w:val="clear" w:color="auto" w:fill="FFFF00"/>
          </w:tcPr>
          <w:p w:rsidR="00D12042" w:rsidRPr="0038676A" w:rsidRDefault="00D12042" w:rsidP="00563D50">
            <w:pPr>
              <w:jc w:val="center"/>
              <w:rPr>
                <w:rFonts w:cs="Times New Roman"/>
                <w:color w:val="000000" w:themeColor="text1"/>
              </w:rPr>
            </w:pPr>
            <w:r w:rsidRPr="0038676A">
              <w:rPr>
                <w:rFonts w:cs="Times New Roman"/>
                <w:color w:val="000000" w:themeColor="text1"/>
              </w:rPr>
              <w:t>Các thuộc tính Animation</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@keyframes</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mã </w:t>
            </w:r>
            <w:r w:rsidRPr="0038676A">
              <w:rPr>
                <w:rStyle w:val="Strong"/>
                <w:rFonts w:cs="Times New Roman"/>
                <w:color w:val="000000" w:themeColor="text1"/>
                <w:bdr w:val="none" w:sz="0" w:space="0" w:color="auto" w:frame="1"/>
              </w:rPr>
              <w:t>animation </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animation</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Một thuộc tính viết tắt cho các thuộc tính</w:t>
            </w:r>
            <w:r w:rsidRPr="0038676A">
              <w:rPr>
                <w:rStyle w:val="Strong"/>
                <w:rFonts w:cs="Times New Roman"/>
                <w:color w:val="000000" w:themeColor="text1"/>
                <w:bdr w:val="none" w:sz="0" w:space="0" w:color="auto" w:frame="1"/>
              </w:rPr>
              <w:t> animation</w:t>
            </w:r>
            <w:r w:rsidRPr="0038676A">
              <w:rPr>
                <w:rFonts w:cs="Times New Roman"/>
                <w:color w:val="000000" w:themeColor="text1"/>
              </w:rPr>
              <w:t>  (ngoại trừ animation-play-state và animation-fill-mode)</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animation-delay</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sự chậm trễ đối với sự bắt đầu của một chuyển động của hình ảnh hoặc tag (animation)</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animation-direction</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có hay không các chuyển động nên chạy ngược lại trên chu kỳ thay thế</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animation-duration</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có bao nhiêu giây hoặc mili giây một chuyển động cần để hoàn thành một chu kỳ</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animation-fill-mode</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kiểu cho các phần tử khi các chuyển động không chạy (Khi nó dừng lại , hoặc khi nó bị trễ)</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animation-iteration-count</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số lần một chuyển động được thực hiện</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animation-name</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tên của @keyframes animation</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lastRenderedPageBreak/>
              <w:t>animation-play-state</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xem các chuyển động đang được chạy hay tạm dừng</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animation-timing-function</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tốc độ cong của một chuyển động của hình ảnh hoặc tag</w:t>
            </w:r>
          </w:p>
        </w:tc>
      </w:tr>
      <w:tr w:rsidR="00D12042" w:rsidRPr="0038676A" w:rsidTr="00D12042">
        <w:trPr>
          <w:trHeight w:val="60"/>
        </w:trPr>
        <w:tc>
          <w:tcPr>
            <w:tcW w:w="9209" w:type="dxa"/>
            <w:gridSpan w:val="2"/>
            <w:shd w:val="clear" w:color="auto" w:fill="FFFF00"/>
          </w:tcPr>
          <w:p w:rsidR="00D12042" w:rsidRPr="0038676A" w:rsidRDefault="00D12042" w:rsidP="008A1260">
            <w:pPr>
              <w:jc w:val="center"/>
              <w:rPr>
                <w:rFonts w:cs="Times New Roman"/>
                <w:color w:val="000000" w:themeColor="text1"/>
              </w:rPr>
            </w:pPr>
            <w:r w:rsidRPr="0038676A">
              <w:rPr>
                <w:rFonts w:cs="Times New Roman"/>
                <w:color w:val="000000" w:themeColor="text1"/>
              </w:rPr>
              <w:t>Các thuộc tính Transform</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backface-visibility</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có hay không một phần tử nên được nhìn thấy khi không ở chế độ toàn màn hình</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perspective</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chiều sâu</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perspective-origin</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vị trí dưới của phần tử 3D</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transform</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Áp dụng một chuyển đổi  2D hoặc 3D đến một phần tử</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transform-origin</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Cho phép bạn thay đổi vị trí trên phần tử </w:t>
            </w:r>
            <w:r w:rsidRPr="0038676A">
              <w:rPr>
                <w:rStyle w:val="Strong"/>
                <w:rFonts w:cs="Times New Roman"/>
                <w:color w:val="000000" w:themeColor="text1"/>
                <w:bdr w:val="none" w:sz="0" w:space="0" w:color="auto" w:frame="1"/>
              </w:rPr>
              <w:t>transform</w:t>
            </w:r>
          </w:p>
        </w:tc>
      </w:tr>
      <w:tr w:rsidR="00D12042" w:rsidRPr="0038676A" w:rsidTr="00D12042">
        <w:trPr>
          <w:trHeight w:val="60"/>
        </w:trPr>
        <w:tc>
          <w:tcPr>
            <w:tcW w:w="2263"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transform-style</w:t>
            </w:r>
          </w:p>
        </w:tc>
        <w:tc>
          <w:tcPr>
            <w:tcW w:w="6946" w:type="dxa"/>
            <w:vAlign w:val="center"/>
          </w:tcPr>
          <w:p w:rsidR="00D12042" w:rsidRPr="0038676A" w:rsidRDefault="00D12042" w:rsidP="00F05023">
            <w:pPr>
              <w:rPr>
                <w:rFonts w:cs="Times New Roman"/>
                <w:color w:val="000000" w:themeColor="text1"/>
              </w:rPr>
            </w:pPr>
            <w:r w:rsidRPr="0038676A">
              <w:rPr>
                <w:rFonts w:cs="Times New Roman"/>
                <w:color w:val="000000" w:themeColor="text1"/>
              </w:rPr>
              <w:t>Xác định các phần tử lồng nhau sẽ thế nào trong không gian 3D</w:t>
            </w:r>
          </w:p>
        </w:tc>
      </w:tr>
      <w:tr w:rsidR="00D12042" w:rsidRPr="0038676A" w:rsidTr="00D12042">
        <w:trPr>
          <w:trHeight w:val="60"/>
        </w:trPr>
        <w:tc>
          <w:tcPr>
            <w:tcW w:w="9209" w:type="dxa"/>
            <w:gridSpan w:val="2"/>
            <w:shd w:val="clear" w:color="auto" w:fill="FFFF00"/>
          </w:tcPr>
          <w:p w:rsidR="00D12042" w:rsidRPr="0038676A" w:rsidRDefault="00D12042" w:rsidP="008A1260">
            <w:pPr>
              <w:jc w:val="center"/>
              <w:rPr>
                <w:rFonts w:cs="Times New Roman"/>
                <w:color w:val="000000" w:themeColor="text1"/>
              </w:rPr>
            </w:pPr>
            <w:r w:rsidRPr="0038676A">
              <w:rPr>
                <w:rFonts w:cs="Times New Roman"/>
                <w:color w:val="000000" w:themeColor="text1"/>
              </w:rPr>
              <w:t>Các thuộc tính Transitions</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transition</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Một thuộc tính viết tắt để thiết lập cho 4 thuộc tính chuyển đổi</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transition-property</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tên của thuộc tính CSS trong hiệu ứng của quá trình chuyển đổi(none, width, height, all)</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transition-duration</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bao nhiêu giây hoặc mili giây một hiệu ứng chuyển đổi hoàn thành</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transition-timing-function</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đường cong tốc độ của hiệu ứng chuyển đổi</w:t>
            </w:r>
          </w:p>
        </w:tc>
      </w:tr>
      <w:tr w:rsidR="00D12042" w:rsidRPr="0038676A" w:rsidTr="00D12042">
        <w:trPr>
          <w:trHeight w:val="60"/>
        </w:trPr>
        <w:tc>
          <w:tcPr>
            <w:tcW w:w="2263" w:type="dxa"/>
          </w:tcPr>
          <w:p w:rsidR="00D12042" w:rsidRPr="0038676A" w:rsidRDefault="00D12042" w:rsidP="00F05023">
            <w:pPr>
              <w:rPr>
                <w:rFonts w:cs="Times New Roman"/>
                <w:color w:val="000000" w:themeColor="text1"/>
              </w:rPr>
            </w:pPr>
            <w:r w:rsidRPr="0038676A">
              <w:rPr>
                <w:rFonts w:cs="Times New Roman"/>
                <w:color w:val="000000" w:themeColor="text1"/>
              </w:rPr>
              <w:t>transition-delay</w:t>
            </w:r>
          </w:p>
        </w:tc>
        <w:tc>
          <w:tcPr>
            <w:tcW w:w="6946" w:type="dxa"/>
          </w:tcPr>
          <w:p w:rsidR="00D12042" w:rsidRPr="0038676A" w:rsidRDefault="00D12042" w:rsidP="00F05023">
            <w:pPr>
              <w:rPr>
                <w:rFonts w:cs="Times New Roman"/>
                <w:color w:val="000000" w:themeColor="text1"/>
              </w:rPr>
            </w:pPr>
            <w:r w:rsidRPr="0038676A">
              <w:rPr>
                <w:rFonts w:cs="Times New Roman"/>
                <w:color w:val="000000" w:themeColor="text1"/>
              </w:rPr>
              <w:t>Xác định khi nào hiệu ứng chuyển đổi sẽ bắt đầu</w:t>
            </w:r>
          </w:p>
        </w:tc>
      </w:tr>
      <w:tr w:rsidR="00D12042" w:rsidRPr="0038676A" w:rsidTr="00D12042">
        <w:trPr>
          <w:trHeight w:val="60"/>
        </w:trPr>
        <w:tc>
          <w:tcPr>
            <w:tcW w:w="9209" w:type="dxa"/>
            <w:gridSpan w:val="2"/>
            <w:shd w:val="clear" w:color="auto" w:fill="FFFF00"/>
          </w:tcPr>
          <w:p w:rsidR="00D12042" w:rsidRPr="0038676A" w:rsidRDefault="00D12042" w:rsidP="008A1260">
            <w:pPr>
              <w:jc w:val="center"/>
              <w:rPr>
                <w:rFonts w:cs="Times New Roman"/>
                <w:color w:val="000000" w:themeColor="text1"/>
              </w:rPr>
            </w:pPr>
            <w:r w:rsidRPr="0038676A">
              <w:rPr>
                <w:rFonts w:cs="Times New Roman"/>
                <w:color w:val="000000" w:themeColor="text1"/>
              </w:rPr>
              <w:t>Các thuộc tính Basic User Interface</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box-sizing</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Báo cho trình duyệt các thuộc tính sizing (độ rộng và độ cao) nên có</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content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Sử dụng với :before và :after pseudo-elements, để chèn nội dung được tạo ra</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cursor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kiểu con trỏ chuột sẽ được hiển thị khi di chuyển vào phần tử nào đó</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ime-mode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Điều khiển trạng thái của trình soạn thảo phương thức nhập cho trường văn bản</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nav-down</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nơi để di chuyển khi sử dụng phím mũi tên xuống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nav-index</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thứ tự tab của phần tử</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nav-left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nơi để di chuyển khi sử dụng phím mũi tên sang trái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nav-right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nơi để di chuyển khi sử dụng phím mũi tên sang phải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nav-up</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nơi để di chuyển khi sử dụng phím mũi tên lên</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outline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Thiết lập thuộc tính đường viền trong lời khai báo</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outline-color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Đặt màu sắc của đường viền bao ngoài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outline-offset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Đệm đường viền bao ngoài, và rút nó ra bên ngoài cạnh đường viền (border)</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outline-style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Thiết lập kiểu của đường viền bao ngoài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outline-width</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Thiết lập độ rộng của đường viền bao ngoài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lastRenderedPageBreak/>
              <w:t>resize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có hay không một phần tử là thay đổi kích thước bởi người dùng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text-overflow</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các vấn đề khi văn bản tràn khỏi các phần tử container</w:t>
            </w:r>
          </w:p>
        </w:tc>
      </w:tr>
      <w:tr w:rsidR="00D12042" w:rsidRPr="0038676A" w:rsidTr="00D12042">
        <w:trPr>
          <w:trHeight w:val="60"/>
        </w:trPr>
        <w:tc>
          <w:tcPr>
            <w:tcW w:w="9209" w:type="dxa"/>
            <w:gridSpan w:val="2"/>
            <w:shd w:val="clear" w:color="auto" w:fill="FFFF00"/>
            <w:vAlign w:val="center"/>
          </w:tcPr>
          <w:p w:rsidR="00D12042" w:rsidRPr="0038676A" w:rsidRDefault="00D12042" w:rsidP="008F7E4A">
            <w:pPr>
              <w:jc w:val="center"/>
              <w:rPr>
                <w:rFonts w:cs="Times New Roman"/>
                <w:color w:val="000000" w:themeColor="text1"/>
              </w:rPr>
            </w:pPr>
            <w:r w:rsidRPr="0038676A">
              <w:rPr>
                <w:rFonts w:cs="Times New Roman"/>
                <w:color w:val="000000" w:themeColor="text1"/>
              </w:rPr>
              <w:t>Các thuộc tính Multi-column Layout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break-after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cách xử lý ngắt trang, ngắt cột hoặc ngắt đoạn sau khi tạo hộp</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break-before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cách xử lý ngắt trang, ngắt cột hoặc ngắt đoạn trước khi tạo hộp</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break-inside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cách xử lý ngắt trang, ngắt cột hoặc ngắt đoạn bên trong hộp được tạo ra</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column-count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số cột phần tử nên được chia thành</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column-fill</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như thế nào để điền vào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column-gap</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khoảng cách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column-rule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Một thuộc tính viết tắt để thiết lập thuộc tính column-rule-* cho các đường kẻ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column-rule-color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màu sắc của các đường kẻ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column-rule-style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kiểu của các đường kẻ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column-rule-width</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độ rộng của các đường kẻ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column-span</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có bao nhiêu cột chứa phần tử được trải dài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column-width</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độ rộng của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Một thuộc tính viết tắt để thiết lập độ rộng cột (column-width) và số cột (column-count)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widows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số dòng tối thiểu phải còn lại trên một trang khi ngắt trang xảy ra bên trong phần tử</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break-after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cách xử lý ngắt trang, ngắt cột hoặc ngắt đoạn sau khi tạo hộp</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break-before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cách xử lý ngắt trang, ngắt cột hoặc ngắt đoạn trước khi tạo hộp</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break-inside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cách xử lý ngắt trang, ngắt cột hoặc ngắt đoạn bên trong hộp được tạo ra</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column-count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số cột phần tử nên được chia thành</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column-fill</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như thế nào để điền vào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column-gap</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khoảng cách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column-rule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Một thuộc tính viết tắt để thiết lập thuộc tính column-rule-* cho các đường kẻ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column-rule-color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màu sắc của các đường kẻ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column-rule-style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kiểu của các đường kẻ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column-rule-width</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độ rộng của các đường kẻ giữa các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column-span</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có bao nhiêu cột chứa phần tử được trải dài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column-width</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độ rộng của cột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columns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Một thuộc tính viết tắt để thiết lập độ rộng cột (column-width) và số cột (column-count)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lastRenderedPageBreak/>
              <w:t>widows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số dòng tối thiểu phải còn lại trên một trang khi ngắt trang xảy ra bên trong phần tử</w:t>
            </w:r>
          </w:p>
        </w:tc>
      </w:tr>
      <w:tr w:rsidR="00D12042" w:rsidRPr="0038676A" w:rsidTr="00D12042">
        <w:trPr>
          <w:trHeight w:val="60"/>
        </w:trPr>
        <w:tc>
          <w:tcPr>
            <w:tcW w:w="9209" w:type="dxa"/>
            <w:gridSpan w:val="2"/>
            <w:shd w:val="clear" w:color="auto" w:fill="FFFF00"/>
            <w:vAlign w:val="center"/>
          </w:tcPr>
          <w:p w:rsidR="00D12042" w:rsidRPr="0038676A" w:rsidRDefault="00D12042" w:rsidP="008F7E4A">
            <w:pPr>
              <w:jc w:val="center"/>
              <w:rPr>
                <w:rFonts w:cs="Times New Roman"/>
                <w:color w:val="000000" w:themeColor="text1"/>
              </w:rPr>
            </w:pPr>
            <w:r w:rsidRPr="0038676A">
              <w:rPr>
                <w:rFonts w:cs="Times New Roman"/>
                <w:color w:val="000000" w:themeColor="text1"/>
              </w:rPr>
              <w:t>Paged Media</w:t>
            </w:r>
          </w:p>
        </w:tc>
      </w:tr>
      <w:tr w:rsidR="00D12042" w:rsidRPr="0038676A" w:rsidTr="00D12042">
        <w:trPr>
          <w:trHeight w:val="60"/>
        </w:trPr>
        <w:tc>
          <w:tcPr>
            <w:tcW w:w="2263" w:type="dxa"/>
          </w:tcPr>
          <w:p w:rsidR="00D12042" w:rsidRPr="0038676A" w:rsidRDefault="00D12042" w:rsidP="008F7E4A">
            <w:pPr>
              <w:rPr>
                <w:rFonts w:cs="Times New Roman"/>
                <w:color w:val="000000" w:themeColor="text1"/>
              </w:rPr>
            </w:pPr>
            <w:r w:rsidRPr="0038676A">
              <w:rPr>
                <w:rFonts w:cs="Times New Roman"/>
                <w:color w:val="000000" w:themeColor="text1"/>
              </w:rPr>
              <w:t>orphans</w:t>
            </w:r>
          </w:p>
        </w:tc>
        <w:tc>
          <w:tcPr>
            <w:tcW w:w="6946" w:type="dxa"/>
          </w:tcPr>
          <w:p w:rsidR="00D12042" w:rsidRPr="0038676A" w:rsidRDefault="00D12042" w:rsidP="008F7E4A">
            <w:pPr>
              <w:rPr>
                <w:rFonts w:cs="Times New Roman"/>
                <w:color w:val="000000" w:themeColor="text1"/>
              </w:rPr>
            </w:pPr>
            <w:r w:rsidRPr="0038676A">
              <w:rPr>
                <w:rFonts w:cs="Times New Roman"/>
                <w:color w:val="000000" w:themeColor="text1"/>
              </w:rPr>
              <w:t>Thiết lập số dòng tối thiểu phải còn lại ở cuối của một trang khi ngắt trang xảy ra bên trong phần tử</w:t>
            </w:r>
          </w:p>
        </w:tc>
      </w:tr>
      <w:tr w:rsidR="00D12042" w:rsidRPr="0038676A" w:rsidTr="00D12042">
        <w:trPr>
          <w:trHeight w:val="60"/>
        </w:trPr>
        <w:tc>
          <w:tcPr>
            <w:tcW w:w="2263" w:type="dxa"/>
          </w:tcPr>
          <w:p w:rsidR="00D12042" w:rsidRPr="0038676A" w:rsidRDefault="00D12042" w:rsidP="008F7E4A">
            <w:pPr>
              <w:rPr>
                <w:rFonts w:cs="Times New Roman"/>
                <w:color w:val="000000" w:themeColor="text1"/>
              </w:rPr>
            </w:pPr>
            <w:r w:rsidRPr="0038676A">
              <w:rPr>
                <w:rFonts w:cs="Times New Roman"/>
                <w:color w:val="000000" w:themeColor="text1"/>
              </w:rPr>
              <w:t>page-break-after</w:t>
            </w:r>
          </w:p>
        </w:tc>
        <w:tc>
          <w:tcPr>
            <w:tcW w:w="6946" w:type="dxa"/>
          </w:tcPr>
          <w:p w:rsidR="00D12042" w:rsidRPr="0038676A" w:rsidRDefault="00D12042" w:rsidP="008F7E4A">
            <w:pPr>
              <w:rPr>
                <w:rFonts w:cs="Times New Roman"/>
                <w:color w:val="000000" w:themeColor="text1"/>
              </w:rPr>
            </w:pPr>
            <w:r w:rsidRPr="0038676A">
              <w:rPr>
                <w:rFonts w:cs="Times New Roman"/>
                <w:color w:val="000000" w:themeColor="text1"/>
              </w:rPr>
              <w:t>Thiết lập chế độ ngắt trang sau một phần tử</w:t>
            </w:r>
          </w:p>
        </w:tc>
      </w:tr>
      <w:tr w:rsidR="00D12042" w:rsidRPr="0038676A" w:rsidTr="00D12042">
        <w:trPr>
          <w:trHeight w:val="60"/>
        </w:trPr>
        <w:tc>
          <w:tcPr>
            <w:tcW w:w="2263" w:type="dxa"/>
          </w:tcPr>
          <w:p w:rsidR="00D12042" w:rsidRPr="0038676A" w:rsidRDefault="00D12042" w:rsidP="008F7E4A">
            <w:pPr>
              <w:rPr>
                <w:rFonts w:cs="Times New Roman"/>
                <w:color w:val="000000" w:themeColor="text1"/>
              </w:rPr>
            </w:pPr>
            <w:r w:rsidRPr="0038676A">
              <w:rPr>
                <w:rFonts w:cs="Times New Roman"/>
                <w:color w:val="000000" w:themeColor="text1"/>
              </w:rPr>
              <w:t>page-break-before</w:t>
            </w:r>
          </w:p>
        </w:tc>
        <w:tc>
          <w:tcPr>
            <w:tcW w:w="6946" w:type="dxa"/>
          </w:tcPr>
          <w:p w:rsidR="00D12042" w:rsidRPr="0038676A" w:rsidRDefault="00D12042" w:rsidP="008F7E4A">
            <w:pPr>
              <w:rPr>
                <w:rFonts w:cs="Times New Roman"/>
                <w:color w:val="000000" w:themeColor="text1"/>
              </w:rPr>
            </w:pPr>
            <w:r w:rsidRPr="0038676A">
              <w:rPr>
                <w:rFonts w:cs="Times New Roman"/>
                <w:color w:val="000000" w:themeColor="text1"/>
              </w:rPr>
              <w:t>Thiết lập chế độ ngắt trang trước một phần tử</w:t>
            </w:r>
          </w:p>
        </w:tc>
      </w:tr>
      <w:tr w:rsidR="00D12042" w:rsidRPr="0038676A" w:rsidTr="00D12042">
        <w:trPr>
          <w:trHeight w:val="60"/>
        </w:trPr>
        <w:tc>
          <w:tcPr>
            <w:tcW w:w="2263" w:type="dxa"/>
          </w:tcPr>
          <w:p w:rsidR="00D12042" w:rsidRPr="0038676A" w:rsidRDefault="00D12042" w:rsidP="008F7E4A">
            <w:pPr>
              <w:rPr>
                <w:rFonts w:cs="Times New Roman"/>
                <w:color w:val="000000" w:themeColor="text1"/>
              </w:rPr>
            </w:pPr>
            <w:r w:rsidRPr="0038676A">
              <w:rPr>
                <w:rFonts w:cs="Times New Roman"/>
                <w:color w:val="000000" w:themeColor="text1"/>
              </w:rPr>
              <w:t>page-break-inside</w:t>
            </w:r>
          </w:p>
        </w:tc>
        <w:tc>
          <w:tcPr>
            <w:tcW w:w="6946" w:type="dxa"/>
          </w:tcPr>
          <w:p w:rsidR="00D12042" w:rsidRPr="0038676A" w:rsidRDefault="00D12042" w:rsidP="008F7E4A">
            <w:pPr>
              <w:rPr>
                <w:rFonts w:cs="Times New Roman"/>
                <w:color w:val="000000" w:themeColor="text1"/>
              </w:rPr>
            </w:pPr>
            <w:r w:rsidRPr="0038676A">
              <w:rPr>
                <w:rFonts w:cs="Times New Roman"/>
                <w:color w:val="000000" w:themeColor="text1"/>
              </w:rPr>
              <w:t>Thiết lập chế độ ngắt trang bên trong một phần tử</w:t>
            </w:r>
          </w:p>
        </w:tc>
      </w:tr>
      <w:tr w:rsidR="00D12042" w:rsidRPr="0038676A" w:rsidTr="00D12042">
        <w:trPr>
          <w:trHeight w:val="60"/>
        </w:trPr>
        <w:tc>
          <w:tcPr>
            <w:tcW w:w="9209" w:type="dxa"/>
            <w:gridSpan w:val="2"/>
          </w:tcPr>
          <w:p w:rsidR="00D12042" w:rsidRPr="0038676A" w:rsidRDefault="00D12042" w:rsidP="008A1260">
            <w:pPr>
              <w:jc w:val="center"/>
              <w:rPr>
                <w:rFonts w:cs="Times New Roman"/>
                <w:color w:val="000000" w:themeColor="text1"/>
              </w:rPr>
            </w:pPr>
            <w:r w:rsidRPr="0038676A">
              <w:rPr>
                <w:rFonts w:cs="Times New Roman"/>
                <w:color w:val="000000" w:themeColor="text1"/>
              </w:rPr>
              <w:t>Generated Content cho trang đa phương tiện</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marks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Thêm đoạn văn bản được đánh dấu và/hoặc sử dụng cho tài liệu</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quotes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Thiết lập các loại dấu bao ngoài khi nhúng một trích dẫn</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filter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hiệu ứng (vd: làm mờ hoặc chuyển đổi màu sắc) trên một phần tử trước khi nó được hiển thị</w:t>
            </w:r>
          </w:p>
        </w:tc>
      </w:tr>
      <w:tr w:rsidR="00D12042" w:rsidRPr="0038676A" w:rsidTr="00D12042">
        <w:trPr>
          <w:trHeight w:val="60"/>
        </w:trPr>
        <w:tc>
          <w:tcPr>
            <w:tcW w:w="9209" w:type="dxa"/>
            <w:gridSpan w:val="2"/>
            <w:shd w:val="clear" w:color="auto" w:fill="FFFF00"/>
          </w:tcPr>
          <w:p w:rsidR="00D12042" w:rsidRPr="0038676A" w:rsidRDefault="00D12042" w:rsidP="008A1260">
            <w:pPr>
              <w:jc w:val="center"/>
              <w:rPr>
                <w:rFonts w:cs="Times New Roman"/>
                <w:color w:val="000000" w:themeColor="text1"/>
              </w:rPr>
            </w:pPr>
            <w:r w:rsidRPr="0038676A">
              <w:rPr>
                <w:rFonts w:cs="Times New Roman"/>
                <w:color w:val="000000" w:themeColor="text1"/>
              </w:rPr>
              <w:t>Image Values và Replaced Content</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image-orientation</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sự quay theo bên phải hoặc theo chiều kim đồng hồ  do người dùng áp dụng cho một ảnh  (Thuộc tính này có khả năng bị phản đối và chức năng của nó chuyển sang cho HTML)</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image-rendering</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Gợi ý cho các trình duyệt về các khía cạnh của một ảnh là rất quan trọng để bảo vệ khi hình ảnh được thu nhỏ lại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image-resolution</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độ phân giải nội tại của các ảnh raster được sử dụng trong/ trên phần tử</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object-fit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làm thế nào nội dung của một phần tử thay thế  nên được trang bị hộp được tạo bởi độ cao và độ rộng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object-position</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căn chỉnh của phần tử thay thế bên trong hộp của nó</w:t>
            </w:r>
          </w:p>
        </w:tc>
      </w:tr>
      <w:tr w:rsidR="00D12042" w:rsidRPr="0038676A" w:rsidTr="00D12042">
        <w:trPr>
          <w:trHeight w:val="60"/>
        </w:trPr>
        <w:tc>
          <w:tcPr>
            <w:tcW w:w="9209" w:type="dxa"/>
            <w:gridSpan w:val="2"/>
            <w:shd w:val="clear" w:color="auto" w:fill="FFFF00"/>
          </w:tcPr>
          <w:p w:rsidR="00D12042" w:rsidRPr="0038676A" w:rsidRDefault="00D12042" w:rsidP="008A1260">
            <w:pPr>
              <w:jc w:val="center"/>
              <w:rPr>
                <w:rFonts w:cs="Times New Roman"/>
                <w:color w:val="000000" w:themeColor="text1"/>
              </w:rPr>
            </w:pPr>
            <w:r w:rsidRPr="0038676A">
              <w:rPr>
                <w:rFonts w:cs="Times New Roman"/>
                <w:color w:val="000000" w:themeColor="text1"/>
              </w:rPr>
              <w:t>Các thuộc tính Speech</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mark</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Một thuộc tính viết tắt để thiết lập thuộc tính  mark-before và mark-after</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mark-after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Cho phép đánh dấu tên được gắn liền với những dòng âm thanh</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mark-before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Cho phép đánh dấu tên được gắn liền với những dòng âm thanh</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phonemes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cách phát âm cho các văn bản chứa các phần tử tương ứng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rest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Một thuộc tính viết tắt để thiết lập thuộc tính the rest-before và rest-after</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rest-after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phần còn lại hoặc ranh giới điệu tính được quan sát sau khi nói phần tử nội dung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rest-before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phần còn lại hoặc ranh giới điệu tính để quan sát trước khi nói phần tử nội dung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voice-balance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sự cân bằng giữa các kênh trái và phải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voice-duration</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nó phải mất bao lâu để trả lại các lựa chọn phần tử nội dung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voice-pitch</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mức độ trung bình (tần số) của giọng nói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voice-pitch-range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sự thay đổi của tần số</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lastRenderedPageBreak/>
              <w:t>voice-rate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Điều khiển tốc độ nói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voice-stress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Chỉ ra cường độ của sự nhấn mạnh được áp dụng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voice-volume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Đề cập đến biên độ của dạng sóng đầu ra của các bài phát biểu</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mark</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Một thuộc tính viết tắt để thiết lập thuộc tính  mark-before và mark-after</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mark-after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Cho phép đánh dấu tên được gắn liền với những dòng âm thanh</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mark-before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Cho phép đánh dấu tên được gắn liền với những dòng âm thanh</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phonemes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cách phát âm cho các văn bản chứa các phần tử tương ứng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rest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Một thuộc tính viết tắt để thiết lập thuộc tính the rest-before và rest-after</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rest-after</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phần còn lại hoặc ranh giới điệu tính được quan sát sau khi nói phần tử nội dung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rest-before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phần còn lại hoặc ranh giới điệu tính để quan sát trước khi nói phần tử nội dung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voice-balance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sự cân bằng giữa các kênh trái và phải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voice-duration</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nó phải mất bao lâu để trả lại các lựa chọn phần tử nội dung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voice-pitch</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mức độ trung bình (tần số) của giọng nói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voice-pitch-range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Xác định sự thay đổi của tần số</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voice-rate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Điều khiển tốc độ nói</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voice-stress</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Chỉ ra cường độ của sự nhấn mạnh được áp dụng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voice-volume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Đề cập đến biên độ của dạng sóng đầu ra của các bài phát biểu</w:t>
            </w:r>
          </w:p>
        </w:tc>
      </w:tr>
      <w:tr w:rsidR="00D12042" w:rsidRPr="0038676A" w:rsidTr="00D12042">
        <w:trPr>
          <w:trHeight w:val="60"/>
        </w:trPr>
        <w:tc>
          <w:tcPr>
            <w:tcW w:w="9209" w:type="dxa"/>
            <w:gridSpan w:val="2"/>
            <w:shd w:val="clear" w:color="auto" w:fill="FFFF00"/>
          </w:tcPr>
          <w:p w:rsidR="00D12042" w:rsidRPr="0038676A" w:rsidRDefault="00D12042" w:rsidP="008F7E4A">
            <w:pPr>
              <w:jc w:val="center"/>
              <w:rPr>
                <w:rFonts w:cs="Times New Roman"/>
                <w:color w:val="000000" w:themeColor="text1"/>
              </w:rPr>
            </w:pPr>
            <w:r w:rsidRPr="0038676A">
              <w:rPr>
                <w:rFonts w:cs="Times New Roman"/>
                <w:color w:val="000000" w:themeColor="text1"/>
              </w:rPr>
              <w:t>Các thuộc tính Marquee</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marquee-direction</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Thiết lập hướng di chuyển nội dung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marquee-play-count</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Thiết lập bao nhiêu lần di chuyển nội dung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marquee-speed</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Thiết lập cách nhanh chóng cuộn nội dung</w:t>
            </w:r>
          </w:p>
        </w:tc>
      </w:tr>
      <w:tr w:rsidR="00D12042" w:rsidRPr="0038676A" w:rsidTr="00D12042">
        <w:trPr>
          <w:trHeight w:val="60"/>
        </w:trPr>
        <w:tc>
          <w:tcPr>
            <w:tcW w:w="2263"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marquee-style</w:t>
            </w:r>
          </w:p>
        </w:tc>
        <w:tc>
          <w:tcPr>
            <w:tcW w:w="6946" w:type="dxa"/>
            <w:vAlign w:val="center"/>
          </w:tcPr>
          <w:p w:rsidR="00D12042" w:rsidRPr="0038676A" w:rsidRDefault="00D12042" w:rsidP="008F7E4A">
            <w:pPr>
              <w:rPr>
                <w:rFonts w:cs="Times New Roman"/>
                <w:color w:val="000000" w:themeColor="text1"/>
              </w:rPr>
            </w:pPr>
            <w:r w:rsidRPr="0038676A">
              <w:rPr>
                <w:rFonts w:cs="Times New Roman"/>
                <w:color w:val="000000" w:themeColor="text1"/>
              </w:rPr>
              <w:t>Thiết lập kiểu di chuyển nội dung</w:t>
            </w:r>
          </w:p>
        </w:tc>
      </w:tr>
    </w:tbl>
    <w:p w:rsidR="00563D50" w:rsidRPr="0038676A" w:rsidRDefault="00563D50" w:rsidP="00304EC0">
      <w:pPr>
        <w:rPr>
          <w:rFonts w:cs="Times New Roman"/>
          <w:b/>
          <w:color w:val="000000" w:themeColor="text1"/>
        </w:rPr>
      </w:pPr>
    </w:p>
    <w:p w:rsidR="00304EC0" w:rsidRDefault="008A1260" w:rsidP="00304EC0">
      <w:pPr>
        <w:rPr>
          <w:rFonts w:cs="Times New Roman"/>
          <w:b/>
          <w:color w:val="000000" w:themeColor="text1"/>
        </w:rPr>
      </w:pPr>
      <w:r w:rsidRPr="008A1260">
        <w:rPr>
          <w:rFonts w:cs="Times New Roman"/>
          <w:b/>
          <w:color w:val="000000" w:themeColor="text1"/>
        </w:rPr>
        <w:t>- C</w:t>
      </w:r>
      <w:r w:rsidR="00304EC0" w:rsidRPr="008A1260">
        <w:rPr>
          <w:rFonts w:cs="Times New Roman"/>
          <w:b/>
          <w:color w:val="000000" w:themeColor="text1"/>
        </w:rPr>
        <w:t>ấu trúc folder và file một dự án HTML CSS</w:t>
      </w:r>
    </w:p>
    <w:p w:rsidR="00A01C02" w:rsidRDefault="00A01C02" w:rsidP="00304EC0">
      <w:pPr>
        <w:rPr>
          <w:rFonts w:cs="Times New Roman"/>
          <w:color w:val="000000" w:themeColor="text1"/>
        </w:rPr>
      </w:pPr>
      <w:r>
        <w:rPr>
          <w:rFonts w:cs="Times New Roman"/>
          <w:color w:val="000000" w:themeColor="text1"/>
        </w:rPr>
        <w:t>+ Folder:</w:t>
      </w:r>
    </w:p>
    <w:p w:rsidR="00A01C02" w:rsidRPr="00A01C02" w:rsidRDefault="00A01C02" w:rsidP="00304EC0">
      <w:pPr>
        <w:rPr>
          <w:rFonts w:cs="Times New Roman"/>
          <w:color w:val="000000" w:themeColor="text1"/>
        </w:rPr>
      </w:pPr>
      <w:r>
        <w:rPr>
          <w:rFonts w:cs="Times New Roman"/>
          <w:color w:val="000000" w:themeColor="text1"/>
        </w:rPr>
        <w:t>Tạo một folder chính chứa toàn bộ dự án HTML, CSS. Sau đó tạo các thư mục con:</w:t>
      </w:r>
    </w:p>
    <w:p w:rsidR="00A01C02" w:rsidRPr="00A01C02" w:rsidRDefault="00A01C02" w:rsidP="00A01C02">
      <w:pPr>
        <w:pStyle w:val="ListParagraph"/>
        <w:numPr>
          <w:ilvl w:val="0"/>
          <w:numId w:val="4"/>
        </w:numPr>
        <w:rPr>
          <w:rFonts w:cs="Times New Roman"/>
          <w:color w:val="000000" w:themeColor="text1"/>
        </w:rPr>
      </w:pPr>
      <w:r w:rsidRPr="00A01C02">
        <w:rPr>
          <w:rFonts w:cs="Times New Roman"/>
          <w:color w:val="000000" w:themeColor="text1"/>
        </w:rPr>
        <w:t>Thư mục css: Nó dùng để chứa các file *.css.</w:t>
      </w:r>
    </w:p>
    <w:p w:rsidR="00A01C02" w:rsidRPr="00A01C02" w:rsidRDefault="00A01C02" w:rsidP="00A01C02">
      <w:pPr>
        <w:pStyle w:val="ListParagraph"/>
        <w:numPr>
          <w:ilvl w:val="0"/>
          <w:numId w:val="4"/>
        </w:numPr>
        <w:rPr>
          <w:rFonts w:cs="Times New Roman"/>
          <w:color w:val="000000" w:themeColor="text1"/>
        </w:rPr>
      </w:pPr>
      <w:r w:rsidRPr="00A01C02">
        <w:rPr>
          <w:rFonts w:cs="Times New Roman"/>
          <w:color w:val="000000" w:themeColor="text1"/>
        </w:rPr>
        <w:t>Thư mục js: Đây là thư mục chứa các file *.</w:t>
      </w:r>
      <w:r w:rsidR="000E56D5">
        <w:rPr>
          <w:rFonts w:cs="Times New Roman"/>
          <w:color w:val="000000" w:themeColor="text1"/>
        </w:rPr>
        <w:t>js</w:t>
      </w:r>
      <w:r w:rsidRPr="00A01C02">
        <w:rPr>
          <w:rFonts w:cs="Times New Roman"/>
          <w:color w:val="000000" w:themeColor="text1"/>
        </w:rPr>
        <w:t>.</w:t>
      </w:r>
    </w:p>
    <w:p w:rsidR="00A01C02" w:rsidRDefault="00A01C02" w:rsidP="00A01C02">
      <w:pPr>
        <w:pStyle w:val="ListParagraph"/>
        <w:numPr>
          <w:ilvl w:val="0"/>
          <w:numId w:val="4"/>
        </w:numPr>
        <w:rPr>
          <w:rFonts w:cs="Times New Roman"/>
          <w:color w:val="000000" w:themeColor="text1"/>
        </w:rPr>
      </w:pPr>
      <w:r w:rsidRPr="00A01C02">
        <w:rPr>
          <w:rFonts w:cs="Times New Roman"/>
          <w:color w:val="000000" w:themeColor="text1"/>
        </w:rPr>
        <w:t>Thư mục images: Thư mục này sẽ chứa toàn bộ hình ảnh cho website.</w:t>
      </w:r>
    </w:p>
    <w:p w:rsidR="00A01C02" w:rsidRDefault="00A01C02" w:rsidP="00A01C02">
      <w:pPr>
        <w:pStyle w:val="ListParagraph"/>
        <w:numPr>
          <w:ilvl w:val="0"/>
          <w:numId w:val="4"/>
        </w:numPr>
        <w:rPr>
          <w:rFonts w:cs="Times New Roman"/>
          <w:color w:val="000000" w:themeColor="text1"/>
        </w:rPr>
      </w:pPr>
      <w:r>
        <w:rPr>
          <w:rFonts w:cs="Times New Roman"/>
          <w:color w:val="000000" w:themeColor="text1"/>
        </w:rPr>
        <w:t>Các file *.html để tạo folder chính.</w:t>
      </w:r>
    </w:p>
    <w:p w:rsidR="00A01C02" w:rsidRDefault="00A01C02" w:rsidP="00A01C02">
      <w:pPr>
        <w:pStyle w:val="ListParagraph"/>
        <w:numPr>
          <w:ilvl w:val="0"/>
          <w:numId w:val="4"/>
        </w:numPr>
        <w:rPr>
          <w:rFonts w:cs="Times New Roman"/>
          <w:color w:val="000000" w:themeColor="text1"/>
        </w:rPr>
      </w:pPr>
      <w:r>
        <w:rPr>
          <w:rFonts w:cs="Times New Roman"/>
          <w:color w:val="000000" w:themeColor="text1"/>
        </w:rPr>
        <w:t xml:space="preserve">Ngoài ra khi sử dụng các thư viện hỗ trợ khác như </w:t>
      </w:r>
      <w:r w:rsidRPr="00A01C02">
        <w:rPr>
          <w:rFonts w:cs="Times New Roman"/>
          <w:color w:val="000000" w:themeColor="text1"/>
        </w:rPr>
        <w:t>fontawesome</w:t>
      </w:r>
      <w:r>
        <w:rPr>
          <w:rFonts w:cs="Times New Roman"/>
          <w:color w:val="000000" w:themeColor="text1"/>
        </w:rPr>
        <w:t>,... ta có thể tạo thư mục riêng để dễ quản lý.</w:t>
      </w:r>
    </w:p>
    <w:p w:rsidR="00A01C02" w:rsidRDefault="00A01C02" w:rsidP="00A01C02">
      <w:pPr>
        <w:rPr>
          <w:rFonts w:cs="Times New Roman"/>
          <w:color w:val="000000" w:themeColor="text1"/>
        </w:rPr>
      </w:pPr>
      <w:r>
        <w:rPr>
          <w:rFonts w:cs="Times New Roman"/>
          <w:color w:val="000000" w:themeColor="text1"/>
        </w:rPr>
        <w:lastRenderedPageBreak/>
        <w:t>+ File:</w:t>
      </w:r>
    </w:p>
    <w:p w:rsidR="00A01C02" w:rsidRDefault="00A01C02" w:rsidP="00A01C02">
      <w:pPr>
        <w:pStyle w:val="ListParagraph"/>
        <w:numPr>
          <w:ilvl w:val="0"/>
          <w:numId w:val="5"/>
        </w:numPr>
        <w:rPr>
          <w:rFonts w:cs="Times New Roman"/>
          <w:color w:val="000000" w:themeColor="text1"/>
        </w:rPr>
      </w:pPr>
      <w:r w:rsidRPr="00A01C02">
        <w:rPr>
          <w:rFonts w:cs="Times New Roman"/>
          <w:color w:val="000000" w:themeColor="text1"/>
        </w:rPr>
        <w:t>file *.css các file này sẽ được chúng ta nhúng vào file html để căn chỉnh cho web thật đẹp.</w:t>
      </w:r>
    </w:p>
    <w:p w:rsidR="00A01C02" w:rsidRPr="00A01C02" w:rsidRDefault="00A01C02" w:rsidP="00A01C02">
      <w:pPr>
        <w:pStyle w:val="ListParagraph"/>
        <w:numPr>
          <w:ilvl w:val="0"/>
          <w:numId w:val="5"/>
        </w:numPr>
        <w:rPr>
          <w:rFonts w:cs="Times New Roman"/>
          <w:color w:val="000000" w:themeColor="text1"/>
        </w:rPr>
      </w:pPr>
      <w:r w:rsidRPr="00A01C02">
        <w:rPr>
          <w:rFonts w:cs="Times New Roman"/>
          <w:color w:val="000000" w:themeColor="text1"/>
        </w:rPr>
        <w:t>file *.js các file này là file javascript cũng sẽ được nhúng vào file html để tạo ra các hiệu ứng đẹp mắt cho web.</w:t>
      </w:r>
    </w:p>
    <w:p w:rsidR="00A01C02" w:rsidRPr="00A01C02" w:rsidRDefault="00A01C02" w:rsidP="00A01C02">
      <w:pPr>
        <w:pStyle w:val="ListParagraph"/>
        <w:numPr>
          <w:ilvl w:val="0"/>
          <w:numId w:val="5"/>
        </w:numPr>
        <w:rPr>
          <w:rFonts w:cs="Times New Roman"/>
          <w:color w:val="000000" w:themeColor="text1"/>
        </w:rPr>
      </w:pPr>
      <w:r>
        <w:rPr>
          <w:rFonts w:cs="Times New Roman"/>
          <w:color w:val="000000" w:themeColor="text1"/>
        </w:rPr>
        <w:t>file *.html, m</w:t>
      </w:r>
      <w:r w:rsidRPr="00A01C02">
        <w:rPr>
          <w:rFonts w:cs="Times New Roman"/>
          <w:color w:val="000000" w:themeColor="text1"/>
        </w:rPr>
        <w:t>ột Website thường chứa nhiều trang con và mỗi trang con này lại có một tập tin HTML riêng</w:t>
      </w:r>
      <w:r>
        <w:rPr>
          <w:rFonts w:cs="Times New Roman"/>
          <w:color w:val="000000" w:themeColor="text1"/>
        </w:rPr>
        <w:t xml:space="preserve">. </w:t>
      </w:r>
      <w:r w:rsidRPr="00A01C02">
        <w:rPr>
          <w:rFonts w:cs="Times New Roman"/>
          <w:color w:val="000000" w:themeColor="text1"/>
        </w:rPr>
        <w:t>HTML chỉ có tác dụng bố cục và định dạng trang web.</w:t>
      </w:r>
    </w:p>
    <w:p w:rsidR="00F262DB" w:rsidRDefault="009469E7" w:rsidP="00304EC0">
      <w:pPr>
        <w:rPr>
          <w:rFonts w:cs="Times New Roman"/>
          <w:b/>
          <w:color w:val="000000" w:themeColor="text1"/>
        </w:rPr>
      </w:pPr>
      <w:r>
        <w:rPr>
          <w:rFonts w:cs="Times New Roman"/>
          <w:b/>
          <w:color w:val="000000" w:themeColor="text1"/>
        </w:rPr>
        <w:t>- T</w:t>
      </w:r>
      <w:r w:rsidR="00304EC0" w:rsidRPr="009469E7">
        <w:rPr>
          <w:rFonts w:cs="Times New Roman"/>
          <w:b/>
          <w:color w:val="000000" w:themeColor="text1"/>
        </w:rPr>
        <w:t>ìm hiểu bootstrap là gì, nhận xét ưu nhược điểm của bootstrap</w:t>
      </w:r>
    </w:p>
    <w:p w:rsidR="00E45244" w:rsidRDefault="00E45244" w:rsidP="00E45244">
      <w:pPr>
        <w:jc w:val="both"/>
        <w:rPr>
          <w:rFonts w:cs="Times New Roman"/>
          <w:color w:val="000000" w:themeColor="text1"/>
        </w:rPr>
      </w:pPr>
      <w:r>
        <w:rPr>
          <w:rFonts w:cs="Times New Roman"/>
          <w:color w:val="000000" w:themeColor="text1"/>
        </w:rPr>
        <w:t>+ Bootstrap là một</w:t>
      </w:r>
      <w:r w:rsidRPr="00E45244">
        <w:rPr>
          <w:rFonts w:cs="Times New Roman"/>
          <w:color w:val="000000" w:themeColor="text1"/>
        </w:rPr>
        <w:t xml:space="preserve"> framework HTML, CSS, và JavaScript cho phép người dùng dễ dàng thiết kế website theo 1 chuẩn nhất định, tạo các website thân thiện với các thiết bị cầm tay như mobile, ipad, tablet,...</w:t>
      </w:r>
    </w:p>
    <w:p w:rsidR="00E45244" w:rsidRPr="00E45244" w:rsidRDefault="00E45244" w:rsidP="00E45244">
      <w:pPr>
        <w:rPr>
          <w:rFonts w:cs="Times New Roman"/>
          <w:color w:val="000000" w:themeColor="text1"/>
        </w:rPr>
      </w:pPr>
      <w:r>
        <w:rPr>
          <w:rFonts w:cs="Times New Roman"/>
          <w:color w:val="000000" w:themeColor="text1"/>
        </w:rPr>
        <w:t>+ Ưu điểm Bootstrap.</w:t>
      </w:r>
    </w:p>
    <w:p w:rsidR="00E45244" w:rsidRPr="00E45244" w:rsidRDefault="00E45244" w:rsidP="00E45244">
      <w:pPr>
        <w:pStyle w:val="ListParagraph"/>
        <w:numPr>
          <w:ilvl w:val="0"/>
          <w:numId w:val="2"/>
        </w:numPr>
        <w:jc w:val="both"/>
        <w:rPr>
          <w:rFonts w:cs="Times New Roman"/>
          <w:color w:val="000000" w:themeColor="text1"/>
        </w:rPr>
      </w:pPr>
      <w:r w:rsidRPr="00E45244">
        <w:rPr>
          <w:rFonts w:cs="Times New Roman"/>
          <w:color w:val="000000" w:themeColor="text1"/>
        </w:rPr>
        <w:t>Phát triển giao diện nhanh chóng: Bạn dễ dàng phát triển giao diện website một cách rất nhanh, nếu một trang bình thường thì bạn có thể cắt xong trong một ngày hoặc chưa tới một ngày. Chưa kể đến tính tương thích với các trình duyệt và thiết bị di động</w:t>
      </w:r>
    </w:p>
    <w:p w:rsidR="00E45244" w:rsidRPr="00E45244" w:rsidRDefault="00E45244" w:rsidP="00E45244">
      <w:pPr>
        <w:pStyle w:val="ListParagraph"/>
        <w:numPr>
          <w:ilvl w:val="0"/>
          <w:numId w:val="2"/>
        </w:numPr>
        <w:jc w:val="both"/>
        <w:rPr>
          <w:rFonts w:cs="Times New Roman"/>
          <w:color w:val="000000" w:themeColor="text1"/>
        </w:rPr>
      </w:pPr>
      <w:r w:rsidRPr="00E45244">
        <w:rPr>
          <w:rFonts w:cs="Times New Roman"/>
          <w:color w:val="000000" w:themeColor="text1"/>
        </w:rPr>
        <w:t>Dễ học, dễ sử dụng: Cộng đồng đông đúc và tài liệu tham khảo rõ ràng chính là sức mạnh của Bootstrap.</w:t>
      </w:r>
    </w:p>
    <w:p w:rsidR="00E45244" w:rsidRPr="00E45244" w:rsidRDefault="00E45244" w:rsidP="00E45244">
      <w:pPr>
        <w:pStyle w:val="ListParagraph"/>
        <w:numPr>
          <w:ilvl w:val="0"/>
          <w:numId w:val="2"/>
        </w:numPr>
        <w:jc w:val="both"/>
        <w:rPr>
          <w:rFonts w:cs="Times New Roman"/>
          <w:color w:val="000000" w:themeColor="text1"/>
        </w:rPr>
      </w:pPr>
      <w:r w:rsidRPr="00E45244">
        <w:rPr>
          <w:rFonts w:cs="Times New Roman"/>
          <w:color w:val="000000" w:themeColor="text1"/>
        </w:rPr>
        <w:t>Nền tảng tối ưu: Trong bootstrap đã tạo sẵn một thư viện để lưu trữ mà các nhà thiết kế có thể sử dụng và tuỳ ý chỉnh sửa theo mục đích cá nhân. Điều này giúp cho việc phát triển website trở nên nhanh chóng bởi vì bạn có thể lựa chọn một mẫu có sẵn phù hợp và thêm màu sắc, hình ảnh, video... là đã có ngay giao diện đẹp. Hơn nữa, bootstrap sự tương thích với trình duyệt và thiết bị đã được kiểm tra nhiều lần nên bạn hoàn toàn có thể yên tâm với kết quả mình làm ra, thậm chí bạn còn có thể bỏ qua cả bước kiểm tra lại, và bạn sẽ tiết kiệm được thời gian, tiền bạc cho website của mình.</w:t>
      </w:r>
    </w:p>
    <w:p w:rsidR="00E45244" w:rsidRPr="00E45244" w:rsidRDefault="00E45244" w:rsidP="00E45244">
      <w:pPr>
        <w:pStyle w:val="ListParagraph"/>
        <w:numPr>
          <w:ilvl w:val="0"/>
          <w:numId w:val="2"/>
        </w:numPr>
        <w:jc w:val="both"/>
        <w:rPr>
          <w:rFonts w:cs="Times New Roman"/>
          <w:color w:val="000000" w:themeColor="text1"/>
        </w:rPr>
      </w:pPr>
      <w:r w:rsidRPr="00E45244">
        <w:rPr>
          <w:rFonts w:cs="Times New Roman"/>
          <w:color w:val="000000" w:themeColor="text1"/>
        </w:rPr>
        <w:t>Tương tác tốt với smartphone: Nếu như trước đây khi truy cập website bằng điện thoại di động bạn thường nhận được result từ trang tìm kiếm như mobile.trangweb.com, tức là trang web này được lập trình cho cả 2 phiên bản, nhưng với bootstrap có sử dụng grid system nên bootstrap mặc định hỗ trợ responsive và viết theo xu hướng mobile first ưu tiên giao diện mobile trước. Điều này cải thiện đáng kể hiệu suất trang web khi có người dùng truy cập bằng mobile. Khách hàng thiết kế web của bạn không còn nỗi lo trang web của mình có thể chạy trên nền tảng di động hay không.</w:t>
      </w:r>
    </w:p>
    <w:p w:rsidR="00E45244" w:rsidRPr="00E45244" w:rsidRDefault="00E45244" w:rsidP="00E45244">
      <w:pPr>
        <w:pStyle w:val="ListParagraph"/>
        <w:numPr>
          <w:ilvl w:val="0"/>
          <w:numId w:val="2"/>
        </w:numPr>
        <w:jc w:val="both"/>
        <w:rPr>
          <w:rFonts w:cs="Times New Roman"/>
          <w:color w:val="000000" w:themeColor="text1"/>
        </w:rPr>
      </w:pPr>
      <w:r w:rsidRPr="00E45244">
        <w:rPr>
          <w:rFonts w:cs="Times New Roman"/>
          <w:color w:val="000000" w:themeColor="text1"/>
        </w:rPr>
        <w:t xml:space="preserve">Giao diện đầy đủ, sang trọng: Giao diện của bootstrap có màu xám bạc rất sang trọng và hỗ trợ gần như đầy đủ các thành phần mà một website hiện đại cần có. </w:t>
      </w:r>
      <w:r w:rsidRPr="00E45244">
        <w:rPr>
          <w:rFonts w:cs="Times New Roman"/>
          <w:color w:val="000000" w:themeColor="text1"/>
        </w:rPr>
        <w:lastRenderedPageBreak/>
        <w:t>Cầu trúc HTML rõ ràng giúp bạn nhanh chóng nắm bắt được cách sử dụng và phát triển. Không những vậy, bootstrap còn giúp website hiển thị tốt khi chúng ta co dãn màn hình windows.</w:t>
      </w:r>
    </w:p>
    <w:p w:rsidR="00E45244" w:rsidRPr="00E45244" w:rsidRDefault="00E45244" w:rsidP="00E45244">
      <w:pPr>
        <w:pStyle w:val="ListParagraph"/>
        <w:numPr>
          <w:ilvl w:val="0"/>
          <w:numId w:val="2"/>
        </w:numPr>
        <w:jc w:val="both"/>
        <w:rPr>
          <w:rFonts w:cs="Times New Roman"/>
          <w:color w:val="000000" w:themeColor="text1"/>
        </w:rPr>
      </w:pPr>
      <w:r w:rsidRPr="00E45244">
        <w:rPr>
          <w:rFonts w:cs="Times New Roman"/>
          <w:color w:val="000000" w:themeColor="text1"/>
        </w:rPr>
        <w:t>Dễ dàng tuỳ biến: Để phù hợp cho nhiều loại website, bootstrap cũng hỗ trợ thêm tính năng customizer, bạn có thể thay đổi gần như tất cả những thuộc tính của nó để phù hợp với chương trình của bạn. Nếu những tuỳ chình này vẫn không đáp ứng được yêu cầu của bạn, bạn hoàn toàn có thể chỉnh sửa trực tiếp trên mã nguồn của bootstrap. Boostrap tương thích rất tốt với HTML5</w:t>
      </w:r>
    </w:p>
    <w:p w:rsidR="00E45244" w:rsidRDefault="00E45244" w:rsidP="00E45244">
      <w:pPr>
        <w:pStyle w:val="ListParagraph"/>
        <w:numPr>
          <w:ilvl w:val="0"/>
          <w:numId w:val="2"/>
        </w:numPr>
        <w:jc w:val="both"/>
        <w:rPr>
          <w:rFonts w:cs="Times New Roman"/>
          <w:color w:val="000000" w:themeColor="text1"/>
        </w:rPr>
      </w:pPr>
      <w:r w:rsidRPr="00E45244">
        <w:rPr>
          <w:rFonts w:cs="Times New Roman"/>
          <w:color w:val="000000" w:themeColor="text1"/>
        </w:rPr>
        <w:t>Hỗ trợ SEO tốt: Đây là lý do quan trọng nhất bởi vì hiện nay Google đã cập nhật thuật toán tìm kiếm và Responsive là một yếu tố rất quan trọng để đưa từ khóa lên top.</w:t>
      </w:r>
    </w:p>
    <w:p w:rsidR="00E45244" w:rsidRDefault="00E45244" w:rsidP="00E45244">
      <w:pPr>
        <w:rPr>
          <w:rFonts w:cs="Times New Roman"/>
          <w:color w:val="000000" w:themeColor="text1"/>
        </w:rPr>
      </w:pPr>
      <w:r>
        <w:rPr>
          <w:rFonts w:cs="Times New Roman"/>
          <w:color w:val="000000" w:themeColor="text1"/>
        </w:rPr>
        <w:t>+ Nhược</w:t>
      </w:r>
      <w:r w:rsidRPr="00E45244">
        <w:rPr>
          <w:rFonts w:cs="Times New Roman"/>
          <w:color w:val="000000" w:themeColor="text1"/>
        </w:rPr>
        <w:t xml:space="preserve"> điể</w:t>
      </w:r>
      <w:r>
        <w:rPr>
          <w:rFonts w:cs="Times New Roman"/>
          <w:color w:val="000000" w:themeColor="text1"/>
        </w:rPr>
        <w:t>m Bootstrap:</w:t>
      </w:r>
    </w:p>
    <w:p w:rsidR="00E45244" w:rsidRPr="00E45244" w:rsidRDefault="00E45244" w:rsidP="00581F0D">
      <w:pPr>
        <w:pStyle w:val="ListParagraph"/>
        <w:numPr>
          <w:ilvl w:val="0"/>
          <w:numId w:val="3"/>
        </w:numPr>
        <w:jc w:val="both"/>
        <w:rPr>
          <w:rFonts w:cs="Times New Roman"/>
          <w:color w:val="000000" w:themeColor="text1"/>
        </w:rPr>
      </w:pPr>
      <w:r w:rsidRPr="00E45244">
        <w:rPr>
          <w:rFonts w:cs="Times New Roman"/>
          <w:color w:val="000000" w:themeColor="text1"/>
        </w:rPr>
        <w:t>Tính kém phổ biến: Bootstrap không phải là ứng dụng web phổ biến nên để tìm được một tổ chức, cá nhân thành thạo bootstrap để có thể sử dụng với nền tảng lập trình web không nhiều.</w:t>
      </w:r>
    </w:p>
    <w:p w:rsidR="00E45244" w:rsidRPr="00E45244" w:rsidRDefault="00E45244" w:rsidP="00581F0D">
      <w:pPr>
        <w:pStyle w:val="ListParagraph"/>
        <w:numPr>
          <w:ilvl w:val="0"/>
          <w:numId w:val="3"/>
        </w:numPr>
        <w:jc w:val="both"/>
        <w:rPr>
          <w:rFonts w:cs="Times New Roman"/>
          <w:color w:val="000000" w:themeColor="text1"/>
        </w:rPr>
      </w:pPr>
      <w:r w:rsidRPr="00E45244">
        <w:rPr>
          <w:rFonts w:cs="Times New Roman"/>
          <w:color w:val="000000" w:themeColor="text1"/>
        </w:rPr>
        <w:t>Sản phẩm nặng, tốc độ tối ưu chưa cao: nên nếu dự án của bạn đòi hỏi sản phẩm nhẹ thì việc sử dụng bootstrap sẽ là cả một gánh nặng cho web.</w:t>
      </w:r>
    </w:p>
    <w:p w:rsidR="00E45244" w:rsidRPr="00E45244" w:rsidRDefault="00E45244" w:rsidP="00581F0D">
      <w:pPr>
        <w:pStyle w:val="ListParagraph"/>
        <w:numPr>
          <w:ilvl w:val="0"/>
          <w:numId w:val="3"/>
        </w:numPr>
        <w:jc w:val="both"/>
        <w:rPr>
          <w:rFonts w:cs="Times New Roman"/>
          <w:color w:val="000000" w:themeColor="text1"/>
        </w:rPr>
      </w:pPr>
      <w:r w:rsidRPr="00E45244">
        <w:rPr>
          <w:rFonts w:cs="Times New Roman"/>
          <w:color w:val="000000" w:themeColor="text1"/>
        </w:rPr>
        <w:t>​Chưa hoàn thiện: Bootstrap chưa đầy đủ các thư viện cần thiết. Các phát triển chưa thể tạo ra một framework riêng hoàn hảo, do đó một số trang web vẫn phải dùng phiên bản dành riêng cho mobile</w:t>
      </w:r>
    </w:p>
    <w:p w:rsidR="00E45244" w:rsidRPr="00E45244" w:rsidRDefault="00E45244" w:rsidP="00581F0D">
      <w:pPr>
        <w:pStyle w:val="ListParagraph"/>
        <w:numPr>
          <w:ilvl w:val="0"/>
          <w:numId w:val="3"/>
        </w:numPr>
        <w:jc w:val="both"/>
        <w:rPr>
          <w:rFonts w:cs="Times New Roman"/>
          <w:color w:val="000000" w:themeColor="text1"/>
        </w:rPr>
      </w:pPr>
      <w:r w:rsidRPr="00E45244">
        <w:rPr>
          <w:rFonts w:cs="Times New Roman"/>
          <w:color w:val="000000" w:themeColor="text1"/>
        </w:rPr>
        <w:t>Nhiều code thừa: Không thể phủ nhận rằng Bootstrap có rất nhiều ưu điểm khi nó cũng cấp gần như đầy đủ những tính năng cơ bản của một trang web responsive hiện đại. Tuy nhiên, mặt trái của việc này là website của bạn sẽ phải tải thêm rất nhiều dòng code không cần thiết khi mà bạn chỉ cần chưa đến 10% những gì Bootstrap cung cấp.</w:t>
      </w:r>
    </w:p>
    <w:p w:rsidR="00E45244" w:rsidRPr="00E45244" w:rsidRDefault="00E45244" w:rsidP="00581F0D">
      <w:pPr>
        <w:pStyle w:val="ListParagraph"/>
        <w:numPr>
          <w:ilvl w:val="0"/>
          <w:numId w:val="3"/>
        </w:numPr>
        <w:jc w:val="both"/>
        <w:rPr>
          <w:rFonts w:cs="Times New Roman"/>
          <w:color w:val="000000" w:themeColor="text1"/>
        </w:rPr>
      </w:pPr>
      <w:r w:rsidRPr="00E45244">
        <w:rPr>
          <w:rFonts w:cs="Times New Roman"/>
          <w:color w:val="000000" w:themeColor="text1"/>
        </w:rPr>
        <w:t>Bootstrap không khuyến khích sáng tạo: Chỉ cần nhét Bootstrap vào themes sẵn có, gọi ra cái .class từ stylesheet và thế là bạn đã có một trang web responsive trông cũng ổn ổn. Sự tiện dụng và dễ dàng của Bootstrap nhiều khi sẽ khuyến khích tính lười sáng tạo, vốn luôn thường trực trong mỗi chúng ta. Kết quả là, chúng ta thướng thoả hiệp những gì mình thực sự muốn cho website để đổi lấy sự tiện dụng và tiết kiệm thời gian mà Bootstrap mang lại.</w:t>
      </w:r>
    </w:p>
    <w:p w:rsidR="00E45244" w:rsidRPr="00E45244" w:rsidRDefault="00E45244" w:rsidP="00E45244">
      <w:pPr>
        <w:jc w:val="both"/>
        <w:rPr>
          <w:rFonts w:cs="Times New Roman"/>
          <w:color w:val="000000" w:themeColor="text1"/>
        </w:rPr>
      </w:pPr>
    </w:p>
    <w:sectPr w:rsidR="00E45244" w:rsidRPr="00E45244" w:rsidSect="0060088E">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B6796"/>
    <w:multiLevelType w:val="hybridMultilevel"/>
    <w:tmpl w:val="8166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602DF"/>
    <w:multiLevelType w:val="hybridMultilevel"/>
    <w:tmpl w:val="DFF2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102DD"/>
    <w:multiLevelType w:val="hybridMultilevel"/>
    <w:tmpl w:val="401C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C7B65"/>
    <w:multiLevelType w:val="hybridMultilevel"/>
    <w:tmpl w:val="5CE6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54F65"/>
    <w:multiLevelType w:val="multilevel"/>
    <w:tmpl w:val="160E6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931"/>
    <w:rsid w:val="00030FD8"/>
    <w:rsid w:val="000E56D5"/>
    <w:rsid w:val="00143A35"/>
    <w:rsid w:val="00151B6B"/>
    <w:rsid w:val="001D72AE"/>
    <w:rsid w:val="001E0276"/>
    <w:rsid w:val="002D5C2D"/>
    <w:rsid w:val="003010E9"/>
    <w:rsid w:val="00304EC0"/>
    <w:rsid w:val="0038676A"/>
    <w:rsid w:val="003D713E"/>
    <w:rsid w:val="004721F2"/>
    <w:rsid w:val="004C62B5"/>
    <w:rsid w:val="004E7098"/>
    <w:rsid w:val="00563D50"/>
    <w:rsid w:val="00581F0D"/>
    <w:rsid w:val="005C29C2"/>
    <w:rsid w:val="0060088E"/>
    <w:rsid w:val="0063035A"/>
    <w:rsid w:val="00677FB0"/>
    <w:rsid w:val="00871935"/>
    <w:rsid w:val="008A1260"/>
    <w:rsid w:val="008D43E8"/>
    <w:rsid w:val="008F7E4A"/>
    <w:rsid w:val="009469E7"/>
    <w:rsid w:val="00A01C02"/>
    <w:rsid w:val="00AA33E0"/>
    <w:rsid w:val="00B2267D"/>
    <w:rsid w:val="00C3591C"/>
    <w:rsid w:val="00D12042"/>
    <w:rsid w:val="00D60AC0"/>
    <w:rsid w:val="00DD1A48"/>
    <w:rsid w:val="00E15464"/>
    <w:rsid w:val="00E45244"/>
    <w:rsid w:val="00E54D1A"/>
    <w:rsid w:val="00E61931"/>
    <w:rsid w:val="00EA5758"/>
    <w:rsid w:val="00EE1659"/>
    <w:rsid w:val="00EE6F52"/>
    <w:rsid w:val="00F05023"/>
    <w:rsid w:val="00F262DB"/>
    <w:rsid w:val="00F74A34"/>
    <w:rsid w:val="00F766CB"/>
    <w:rsid w:val="00FA0351"/>
    <w:rsid w:val="00FC053D"/>
    <w:rsid w:val="00FD6805"/>
    <w:rsid w:val="00FF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67F80E"/>
  <w15:chartTrackingRefBased/>
  <w15:docId w15:val="{BF92B53A-FA98-4CB1-B895-E5AADD5C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502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77FB0"/>
    <w:rPr>
      <w:color w:val="0000FF"/>
      <w:u w:val="single"/>
    </w:rPr>
  </w:style>
  <w:style w:type="character" w:styleId="HTMLCode">
    <w:name w:val="HTML Code"/>
    <w:basedOn w:val="DefaultParagraphFont"/>
    <w:uiPriority w:val="99"/>
    <w:semiHidden/>
    <w:unhideWhenUsed/>
    <w:rsid w:val="00677FB0"/>
    <w:rPr>
      <w:rFonts w:ascii="Courier New" w:eastAsia="Times New Roman" w:hAnsi="Courier New" w:cs="Courier New"/>
      <w:sz w:val="20"/>
      <w:szCs w:val="20"/>
    </w:rPr>
  </w:style>
  <w:style w:type="character" w:customStyle="1" w:styleId="deprecated">
    <w:name w:val="deprecated"/>
    <w:basedOn w:val="DefaultParagraphFont"/>
    <w:rsid w:val="00677FB0"/>
  </w:style>
  <w:style w:type="character" w:styleId="Emphasis">
    <w:name w:val="Emphasis"/>
    <w:basedOn w:val="DefaultParagraphFont"/>
    <w:uiPriority w:val="20"/>
    <w:qFormat/>
    <w:rsid w:val="00677FB0"/>
    <w:rPr>
      <w:i/>
      <w:iCs/>
    </w:rPr>
  </w:style>
  <w:style w:type="paragraph" w:styleId="NormalWeb">
    <w:name w:val="Normal (Web)"/>
    <w:basedOn w:val="Normal"/>
    <w:uiPriority w:val="99"/>
    <w:semiHidden/>
    <w:unhideWhenUsed/>
    <w:rsid w:val="00EA575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A5758"/>
    <w:rPr>
      <w:b/>
      <w:bCs/>
    </w:rPr>
  </w:style>
  <w:style w:type="character" w:customStyle="1" w:styleId="Heading2Char">
    <w:name w:val="Heading 2 Char"/>
    <w:basedOn w:val="DefaultParagraphFont"/>
    <w:link w:val="Heading2"/>
    <w:uiPriority w:val="9"/>
    <w:rsid w:val="00F05023"/>
    <w:rPr>
      <w:rFonts w:eastAsia="Times New Roman" w:cs="Times New Roman"/>
      <w:b/>
      <w:bCs/>
      <w:sz w:val="36"/>
      <w:szCs w:val="36"/>
    </w:rPr>
  </w:style>
  <w:style w:type="paragraph" w:styleId="ListParagraph">
    <w:name w:val="List Paragraph"/>
    <w:basedOn w:val="Normal"/>
    <w:uiPriority w:val="34"/>
    <w:qFormat/>
    <w:rsid w:val="00E4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4477">
      <w:bodyDiv w:val="1"/>
      <w:marLeft w:val="0"/>
      <w:marRight w:val="0"/>
      <w:marTop w:val="0"/>
      <w:marBottom w:val="0"/>
      <w:divBdr>
        <w:top w:val="none" w:sz="0" w:space="0" w:color="auto"/>
        <w:left w:val="none" w:sz="0" w:space="0" w:color="auto"/>
        <w:bottom w:val="none" w:sz="0" w:space="0" w:color="auto"/>
        <w:right w:val="none" w:sz="0" w:space="0" w:color="auto"/>
      </w:divBdr>
    </w:div>
    <w:div w:id="222718210">
      <w:bodyDiv w:val="1"/>
      <w:marLeft w:val="0"/>
      <w:marRight w:val="0"/>
      <w:marTop w:val="0"/>
      <w:marBottom w:val="0"/>
      <w:divBdr>
        <w:top w:val="none" w:sz="0" w:space="0" w:color="auto"/>
        <w:left w:val="none" w:sz="0" w:space="0" w:color="auto"/>
        <w:bottom w:val="none" w:sz="0" w:space="0" w:color="auto"/>
        <w:right w:val="none" w:sz="0" w:space="0" w:color="auto"/>
      </w:divBdr>
    </w:div>
    <w:div w:id="737215089">
      <w:bodyDiv w:val="1"/>
      <w:marLeft w:val="0"/>
      <w:marRight w:val="0"/>
      <w:marTop w:val="0"/>
      <w:marBottom w:val="0"/>
      <w:divBdr>
        <w:top w:val="none" w:sz="0" w:space="0" w:color="auto"/>
        <w:left w:val="none" w:sz="0" w:space="0" w:color="auto"/>
        <w:bottom w:val="none" w:sz="0" w:space="0" w:color="auto"/>
        <w:right w:val="none" w:sz="0" w:space="0" w:color="auto"/>
      </w:divBdr>
    </w:div>
    <w:div w:id="928929499">
      <w:bodyDiv w:val="1"/>
      <w:marLeft w:val="0"/>
      <w:marRight w:val="0"/>
      <w:marTop w:val="0"/>
      <w:marBottom w:val="0"/>
      <w:divBdr>
        <w:top w:val="none" w:sz="0" w:space="0" w:color="auto"/>
        <w:left w:val="none" w:sz="0" w:space="0" w:color="auto"/>
        <w:bottom w:val="none" w:sz="0" w:space="0" w:color="auto"/>
        <w:right w:val="none" w:sz="0" w:space="0" w:color="auto"/>
      </w:divBdr>
    </w:div>
    <w:div w:id="1646928152">
      <w:bodyDiv w:val="1"/>
      <w:marLeft w:val="0"/>
      <w:marRight w:val="0"/>
      <w:marTop w:val="0"/>
      <w:marBottom w:val="0"/>
      <w:divBdr>
        <w:top w:val="none" w:sz="0" w:space="0" w:color="auto"/>
        <w:left w:val="none" w:sz="0" w:space="0" w:color="auto"/>
        <w:bottom w:val="none" w:sz="0" w:space="0" w:color="auto"/>
        <w:right w:val="none" w:sz="0" w:space="0" w:color="auto"/>
      </w:divBdr>
    </w:div>
    <w:div w:id="1710954557">
      <w:bodyDiv w:val="1"/>
      <w:marLeft w:val="0"/>
      <w:marRight w:val="0"/>
      <w:marTop w:val="0"/>
      <w:marBottom w:val="0"/>
      <w:divBdr>
        <w:top w:val="none" w:sz="0" w:space="0" w:color="auto"/>
        <w:left w:val="none" w:sz="0" w:space="0" w:color="auto"/>
        <w:bottom w:val="none" w:sz="0" w:space="0" w:color="auto"/>
        <w:right w:val="none" w:sz="0" w:space="0" w:color="auto"/>
      </w:divBdr>
    </w:div>
    <w:div w:id="176583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coban.vn/html/the-mark-trong-html.html" TargetMode="External"/><Relationship Id="rId21" Type="http://schemas.openxmlformats.org/officeDocument/2006/relationships/hyperlink" Target="https://webcoban.vn/html/the-code-trong-html.html" TargetMode="External"/><Relationship Id="rId42" Type="http://schemas.openxmlformats.org/officeDocument/2006/relationships/hyperlink" Target="https://webcoban.vn/html/the-figure-trong-html.html" TargetMode="External"/><Relationship Id="rId47" Type="http://schemas.openxmlformats.org/officeDocument/2006/relationships/hyperlink" Target="https://webcoban.vn/html/the-a-trong-html-tao-mot-lien-ket.html" TargetMode="External"/><Relationship Id="rId63" Type="http://schemas.openxmlformats.org/officeDocument/2006/relationships/hyperlink" Target="https://webcoban.vn/html/the-header-trong-html.html" TargetMode="External"/><Relationship Id="rId68" Type="http://schemas.openxmlformats.org/officeDocument/2006/relationships/hyperlink" Target="https://webcoban.vn/html/the-details-summary-trong-html.html" TargetMode="External"/><Relationship Id="rId2" Type="http://schemas.openxmlformats.org/officeDocument/2006/relationships/styles" Target="styles.xml"/><Relationship Id="rId16" Type="http://schemas.openxmlformats.org/officeDocument/2006/relationships/hyperlink" Target="https://webcoban.vn/html/the-address-trong-html.html" TargetMode="External"/><Relationship Id="rId29" Type="http://schemas.openxmlformats.org/officeDocument/2006/relationships/hyperlink" Target="https://webcoban.vn/html/the-progress-trong-html-tao-thanh-tien-trinh.html" TargetMode="External"/><Relationship Id="rId11" Type="http://schemas.openxmlformats.org/officeDocument/2006/relationships/hyperlink" Target="https://webcoban.vn/html/the-p-trong-html.html" TargetMode="External"/><Relationship Id="rId24" Type="http://schemas.openxmlformats.org/officeDocument/2006/relationships/hyperlink" Target="https://webcoban.vn/html/the-ins-trong-html.html" TargetMode="External"/><Relationship Id="rId32" Type="http://schemas.openxmlformats.org/officeDocument/2006/relationships/hyperlink" Target="https://webcoban.vn/html/the-sub-trong-html.html" TargetMode="External"/><Relationship Id="rId37" Type="http://schemas.openxmlformats.org/officeDocument/2006/relationships/hyperlink" Target="https://webcoban.vn/html/the-frameset-trong-html.html" TargetMode="External"/><Relationship Id="rId40" Type="http://schemas.openxmlformats.org/officeDocument/2006/relationships/hyperlink" Target="https://webcoban.vn/html/the-img-trong-html-chen-hinh-anh-vao-trang-web.html" TargetMode="External"/><Relationship Id="rId45" Type="http://schemas.openxmlformats.org/officeDocument/2006/relationships/hyperlink" Target="https://webcoban.vn/html/the-track-trong-html-tao-phu-de-cho-video.html" TargetMode="External"/><Relationship Id="rId53" Type="http://schemas.openxmlformats.org/officeDocument/2006/relationships/hyperlink" Target="https://webcoban.vn/html/the-caption-trong-html-tao-tieu-de-cho-bang.html" TargetMode="External"/><Relationship Id="rId58" Type="http://schemas.openxmlformats.org/officeDocument/2006/relationships/hyperlink" Target="https://webcoban.vn/html/the-tbody-trong-html.html" TargetMode="External"/><Relationship Id="rId66" Type="http://schemas.openxmlformats.org/officeDocument/2006/relationships/hyperlink" Target="https://webcoban.vn/html/the-dialog-trong-html.html" TargetMode="External"/><Relationship Id="rId74" Type="http://schemas.openxmlformats.org/officeDocument/2006/relationships/hyperlink" Target="https://webcoban.vn/html/the-embed-trong-html.html" TargetMode="External"/><Relationship Id="rId5" Type="http://schemas.openxmlformats.org/officeDocument/2006/relationships/hyperlink" Target="https://webcoban.vn/html/the-doctype-trong-html.html" TargetMode="External"/><Relationship Id="rId61" Type="http://schemas.openxmlformats.org/officeDocument/2006/relationships/hyperlink" Target="https://webcoban.vn/html/the-div-trong-html.html" TargetMode="External"/><Relationship Id="rId19" Type="http://schemas.openxmlformats.org/officeDocument/2006/relationships/hyperlink" Target="https://webcoban.vn/html/the-big-trong-html-tao-chu-to-hon-binh-thuong.html" TargetMode="External"/><Relationship Id="rId14" Type="http://schemas.openxmlformats.org/officeDocument/2006/relationships/hyperlink" Target="https://webcoban.vn/html/the-trong-html-ghi-chu-thich.html" TargetMode="External"/><Relationship Id="rId22" Type="http://schemas.openxmlformats.org/officeDocument/2006/relationships/hyperlink" Target="https://webcoban.vn/html/the-del-trong-html-ke-ngang-van-ban.html" TargetMode="External"/><Relationship Id="rId27" Type="http://schemas.openxmlformats.org/officeDocument/2006/relationships/hyperlink" Target="https://webcoban.vn/html/the-meter-trong-html.html" TargetMode="External"/><Relationship Id="rId30" Type="http://schemas.openxmlformats.org/officeDocument/2006/relationships/hyperlink" Target="https://webcoban.vn/html/the-q-trong-html.html" TargetMode="External"/><Relationship Id="rId35" Type="http://schemas.openxmlformats.org/officeDocument/2006/relationships/hyperlink" Target="https://webcoban.vn/html/the-wbr-trong-html.html" TargetMode="External"/><Relationship Id="rId43" Type="http://schemas.openxmlformats.org/officeDocument/2006/relationships/hyperlink" Target="https://webcoban.vn/html/the-audio-trong-html-tao-mot-trinh-nghe-nhac-cho-trang-web.html" TargetMode="External"/><Relationship Id="rId48" Type="http://schemas.openxmlformats.org/officeDocument/2006/relationships/hyperlink" Target="https://webcoban.vn/html/the-nav-trong-html.html" TargetMode="External"/><Relationship Id="rId56" Type="http://schemas.openxmlformats.org/officeDocument/2006/relationships/hyperlink" Target="https://webcoban.vn/html/the-td-trong-html.html" TargetMode="External"/><Relationship Id="rId64" Type="http://schemas.openxmlformats.org/officeDocument/2006/relationships/hyperlink" Target="https://webcoban.vn/html/the-footer-trong-html.html" TargetMode="External"/><Relationship Id="rId69" Type="http://schemas.openxmlformats.org/officeDocument/2006/relationships/hyperlink" Target="https://webcoban.vn/html/the-head-trong-html.html" TargetMode="External"/><Relationship Id="rId8" Type="http://schemas.openxmlformats.org/officeDocument/2006/relationships/hyperlink" Target="https://webcoban.vn/html/the-title-trong-html-tao-tieu-de-cho-trang-web.html" TargetMode="External"/><Relationship Id="rId51" Type="http://schemas.openxmlformats.org/officeDocument/2006/relationships/hyperlink" Target="https://webcoban.vn/html/the-li-trong-html-tao-danh-muc-cho-danh-sach.html" TargetMode="External"/><Relationship Id="rId72" Type="http://schemas.openxmlformats.org/officeDocument/2006/relationships/hyperlink" Target="https://webcoban.vn/html/the-script-trong-html.html" TargetMode="External"/><Relationship Id="rId3" Type="http://schemas.openxmlformats.org/officeDocument/2006/relationships/settings" Target="settings.xml"/><Relationship Id="rId12" Type="http://schemas.openxmlformats.org/officeDocument/2006/relationships/hyperlink" Target="https://webcoban.vn/html/the-br-trong-html-ngat-xuong-dong.html" TargetMode="External"/><Relationship Id="rId17" Type="http://schemas.openxmlformats.org/officeDocument/2006/relationships/hyperlink" Target="https://webcoban.vn/html/the-b-trong-html-in-dam-van-ban.html" TargetMode="External"/><Relationship Id="rId25" Type="http://schemas.openxmlformats.org/officeDocument/2006/relationships/hyperlink" Target="https://webcoban.vn/html/the-kbd-trong-html.html" TargetMode="External"/><Relationship Id="rId33" Type="http://schemas.openxmlformats.org/officeDocument/2006/relationships/hyperlink" Target="https://webcoban.vn/html/the-sup-trong-html.html" TargetMode="External"/><Relationship Id="rId38" Type="http://schemas.openxmlformats.org/officeDocument/2006/relationships/hyperlink" Target="https://webcoban.vn/html/the-noframes-trong-html.html" TargetMode="External"/><Relationship Id="rId46" Type="http://schemas.openxmlformats.org/officeDocument/2006/relationships/hyperlink" Target="https://webcoban.vn/html/the-video-trong-html-tao-mot-trinh-xem-phim-cho-trang-web.html" TargetMode="External"/><Relationship Id="rId59" Type="http://schemas.openxmlformats.org/officeDocument/2006/relationships/hyperlink" Target="https://webcoban.vn/html/the-tfoot-trong-html.html" TargetMode="External"/><Relationship Id="rId67" Type="http://schemas.openxmlformats.org/officeDocument/2006/relationships/hyperlink" Target="https://webcoban.vn/html/the-details-summary-trong-html.html" TargetMode="External"/><Relationship Id="rId20" Type="http://schemas.openxmlformats.org/officeDocument/2006/relationships/hyperlink" Target="https://webcoban.vn/html/the-blockquote-trong-html.html" TargetMode="External"/><Relationship Id="rId41" Type="http://schemas.openxmlformats.org/officeDocument/2006/relationships/hyperlink" Target="https://webcoban.vn/html/the-figcaption-trong-html.html" TargetMode="External"/><Relationship Id="rId54" Type="http://schemas.openxmlformats.org/officeDocument/2006/relationships/hyperlink" Target="https://webcoban.vn/html/the-th-trong-html.html" TargetMode="External"/><Relationship Id="rId62" Type="http://schemas.openxmlformats.org/officeDocument/2006/relationships/hyperlink" Target="https://webcoban.vn/html/the-span-trong-html.html" TargetMode="External"/><Relationship Id="rId70" Type="http://schemas.openxmlformats.org/officeDocument/2006/relationships/hyperlink" Target="https://webcoban.vn/html/the-meta-trong-html.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coban.vn/html/the-html-trong-html.html" TargetMode="External"/><Relationship Id="rId15" Type="http://schemas.openxmlformats.org/officeDocument/2006/relationships/hyperlink" Target="https://webcoban.vn/html/the-abbr-trong-html.html" TargetMode="External"/><Relationship Id="rId23" Type="http://schemas.openxmlformats.org/officeDocument/2006/relationships/hyperlink" Target="https://webcoban.vn/html/the-em-trong-html.html" TargetMode="External"/><Relationship Id="rId28" Type="http://schemas.openxmlformats.org/officeDocument/2006/relationships/hyperlink" Target="https://webcoban.vn/html/the-pre-trong-html.html" TargetMode="External"/><Relationship Id="rId36" Type="http://schemas.openxmlformats.org/officeDocument/2006/relationships/hyperlink" Target="https://webcoban.vn/html/the-frame-trong-html.html" TargetMode="External"/><Relationship Id="rId49" Type="http://schemas.openxmlformats.org/officeDocument/2006/relationships/hyperlink" Target="https://webcoban.vn/html/the-ul-trong-html-tao-danh-sach-khong-co-thu-tu.html" TargetMode="External"/><Relationship Id="rId57" Type="http://schemas.openxmlformats.org/officeDocument/2006/relationships/hyperlink" Target="https://webcoban.vn/html/the-thead-trong-html.html" TargetMode="External"/><Relationship Id="rId10" Type="http://schemas.openxmlformats.org/officeDocument/2006/relationships/hyperlink" Target="https://webcoban.vn/html/the-heading-h1-h6-trong-html.html" TargetMode="External"/><Relationship Id="rId31" Type="http://schemas.openxmlformats.org/officeDocument/2006/relationships/hyperlink" Target="https://webcoban.vn/html/the-small-trong-html.html" TargetMode="External"/><Relationship Id="rId44" Type="http://schemas.openxmlformats.org/officeDocument/2006/relationships/hyperlink" Target="https://webcoban.vn/html/the-source-trong-html.html" TargetMode="External"/><Relationship Id="rId52" Type="http://schemas.openxmlformats.org/officeDocument/2006/relationships/hyperlink" Target="https://webcoban.vn/html/the-table-trong-html-cach-tao-bang.html" TargetMode="External"/><Relationship Id="rId60" Type="http://schemas.openxmlformats.org/officeDocument/2006/relationships/hyperlink" Target="https://webcoban.vn/html/the-style-trong-html.html" TargetMode="External"/><Relationship Id="rId65" Type="http://schemas.openxmlformats.org/officeDocument/2006/relationships/hyperlink" Target="https://webcoban.vn/html/the-main-trong-html.html" TargetMode="External"/><Relationship Id="rId73" Type="http://schemas.openxmlformats.org/officeDocument/2006/relationships/hyperlink" Target="https://webcoban.vn/html/the-noscript-trong-html.html" TargetMode="External"/><Relationship Id="rId4" Type="http://schemas.openxmlformats.org/officeDocument/2006/relationships/webSettings" Target="webSettings.xml"/><Relationship Id="rId9" Type="http://schemas.openxmlformats.org/officeDocument/2006/relationships/hyperlink" Target="https://webcoban.vn/html/the-body-trong-html.html" TargetMode="External"/><Relationship Id="rId13" Type="http://schemas.openxmlformats.org/officeDocument/2006/relationships/hyperlink" Target="https://webcoban.vn/html/the-hr-trong-html.html" TargetMode="External"/><Relationship Id="rId18" Type="http://schemas.openxmlformats.org/officeDocument/2006/relationships/hyperlink" Target="https://webcoban.vn/html/the-bdo-trong-html-dao-nguoc-chieu-van-ban.html" TargetMode="External"/><Relationship Id="rId39" Type="http://schemas.openxmlformats.org/officeDocument/2006/relationships/hyperlink" Target="https://webcoban.vn/html/the-iframe-trong-html-nhung-mot-trang-web-khac-vao-trang-web-hien-tai.html" TargetMode="External"/><Relationship Id="rId34" Type="http://schemas.openxmlformats.org/officeDocument/2006/relationships/hyperlink" Target="https://webcoban.vn/html/the-time-trong-html.html" TargetMode="External"/><Relationship Id="rId50" Type="http://schemas.openxmlformats.org/officeDocument/2006/relationships/hyperlink" Target="https://webcoban.vn/html/the-ol-trong-html-tao-danh-sach-co-thu-tu.html" TargetMode="External"/><Relationship Id="rId55" Type="http://schemas.openxmlformats.org/officeDocument/2006/relationships/hyperlink" Target="https://webcoban.vn/html/the-tr-trong-html-tao-mot-hang-trong-bang.html" TargetMode="External"/><Relationship Id="rId76" Type="http://schemas.openxmlformats.org/officeDocument/2006/relationships/theme" Target="theme/theme1.xml"/><Relationship Id="rId7" Type="http://schemas.openxmlformats.org/officeDocument/2006/relationships/hyperlink" Target="https://webcoban.vn/html/the-head-trong-html.html" TargetMode="External"/><Relationship Id="rId71" Type="http://schemas.openxmlformats.org/officeDocument/2006/relationships/hyperlink" Target="https://webcoban.vn/html/the-base-trong-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29</Pages>
  <Words>7760</Words>
  <Characters>44234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Tinh</dc:creator>
  <cp:keywords/>
  <dc:description/>
  <cp:lastModifiedBy>Nguyen Quoc Tinh</cp:lastModifiedBy>
  <cp:revision>1</cp:revision>
  <dcterms:created xsi:type="dcterms:W3CDTF">2021-08-05T01:36:00Z</dcterms:created>
  <dcterms:modified xsi:type="dcterms:W3CDTF">2021-08-11T08:07:00Z</dcterms:modified>
</cp:coreProperties>
</file>